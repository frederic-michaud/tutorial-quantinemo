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F7B" w:rsidRPr="00871F7B" w:rsidRDefault="00871F7B" w:rsidP="00871F7B">
      <w:pPr>
        <w:pStyle w:val="tutorialText"/>
        <w:rPr>
          <w:b/>
          <w:sz w:val="28"/>
          <w:szCs w:val="28"/>
        </w:rPr>
      </w:pPr>
      <w:r w:rsidRPr="00871F7B">
        <w:rPr>
          <w:b/>
          <w:sz w:val="28"/>
          <w:szCs w:val="28"/>
        </w:rPr>
        <w:t xml:space="preserve">Some </w:t>
      </w:r>
      <w:r>
        <w:rPr>
          <w:b/>
          <w:sz w:val="28"/>
          <w:szCs w:val="28"/>
        </w:rPr>
        <w:t xml:space="preserve">first </w:t>
      </w:r>
      <w:r w:rsidRPr="00871F7B">
        <w:rPr>
          <w:b/>
          <w:sz w:val="28"/>
          <w:szCs w:val="28"/>
        </w:rPr>
        <w:t>notes</w:t>
      </w:r>
    </w:p>
    <w:p w:rsidR="00050481" w:rsidRDefault="00050481" w:rsidP="00871F7B">
      <w:pPr>
        <w:pStyle w:val="tutorialText"/>
        <w:rPr>
          <w:ins w:id="0" w:author="Microsoft account" w:date="2014-08-20T10:56:00Z"/>
        </w:rPr>
      </w:pPr>
      <w:r>
        <w:t xml:space="preserve">Welcome to the </w:t>
      </w:r>
      <w:proofErr w:type="spellStart"/>
      <w:r>
        <w:t>quantiNEMO</w:t>
      </w:r>
      <w:proofErr w:type="spellEnd"/>
      <w:r>
        <w:t xml:space="preserve"> tutorial series. </w:t>
      </w:r>
      <w:proofErr w:type="spellStart"/>
      <w:proofErr w:type="gramStart"/>
      <w:r>
        <w:t>quantiNEMO</w:t>
      </w:r>
      <w:proofErr w:type="spellEnd"/>
      <w:proofErr w:type="gramEnd"/>
      <w:r>
        <w:t xml:space="preserve"> is a software that allows you to simulate populations of individuals with genotypes, phenotypes, migration, selection and much more. It is an incredibly exhaustive software that allows the simulation of an extreme diverse array of biological scenarios, both forwards and backwards in time (see the different vignettes on this website for some examples). However, the basics of </w:t>
      </w:r>
      <w:proofErr w:type="spellStart"/>
      <w:r>
        <w:t>quantiNEMO</w:t>
      </w:r>
      <w:proofErr w:type="spellEnd"/>
      <w:r>
        <w:t xml:space="preserve"> are very simple. The following four tutorials will demonstrate the some of t</w:t>
      </w:r>
      <w:r w:rsidR="0010003A">
        <w:t xml:space="preserve">he functionality of </w:t>
      </w:r>
      <w:proofErr w:type="spellStart"/>
      <w:r w:rsidR="0010003A">
        <w:t>quantiNEMO</w:t>
      </w:r>
      <w:proofErr w:type="spellEnd"/>
      <w:r>
        <w:t xml:space="preserve">, giving you the basic skills that will allow you to later build your own more complex scenarios. Though the manual provides all information you would need to successfully use </w:t>
      </w:r>
      <w:proofErr w:type="spellStart"/>
      <w:r>
        <w:t>quantiNEMO</w:t>
      </w:r>
      <w:proofErr w:type="spellEnd"/>
      <w:r>
        <w:t xml:space="preserve">, you will not need to read it yet. These tutorials will give you a </w:t>
      </w:r>
      <w:r w:rsidR="00044F4C">
        <w:t>head start</w:t>
      </w:r>
      <w:r>
        <w:t xml:space="preserve">. You will see that throughout these tutorials we do refer so specific sections in the manual if you would like to know more about certain functionality of the </w:t>
      </w:r>
      <w:proofErr w:type="spellStart"/>
      <w:r>
        <w:t>quantiNEMO</w:t>
      </w:r>
      <w:proofErr w:type="spellEnd"/>
      <w:r>
        <w:t xml:space="preserve"> software</w:t>
      </w:r>
      <w:r w:rsidR="00202C2A">
        <w:t xml:space="preserve">. During the tutorial, </w:t>
      </w:r>
      <w:proofErr w:type="spellStart"/>
      <w:r w:rsidR="00202C2A">
        <w:t>quantiN</w:t>
      </w:r>
      <w:r w:rsidR="007A1074">
        <w:t>EMO</w:t>
      </w:r>
      <w:proofErr w:type="spellEnd"/>
      <w:r w:rsidR="00202C2A">
        <w:t xml:space="preserve"> will often be abbreviated as</w:t>
      </w:r>
      <w:r w:rsidR="0010003A">
        <w:t xml:space="preserve"> ‘</w:t>
      </w:r>
      <w:proofErr w:type="spellStart"/>
      <w:r w:rsidR="0010003A">
        <w:t>qN</w:t>
      </w:r>
      <w:proofErr w:type="spellEnd"/>
      <w:r w:rsidR="0010003A">
        <w:t>’</w:t>
      </w:r>
      <w:r>
        <w:t xml:space="preserve">. </w:t>
      </w:r>
      <w:r w:rsidR="00202C2A">
        <w:t>Moreover, the produced files will often have names that are different from the ones within this tutorial (because they have names with dates etc.). Therefore, we will often simply refer to the variable part of a name as ‘xxx’ (e.g. xxx.txt).</w:t>
      </w:r>
    </w:p>
    <w:p w:rsidR="00D4171F" w:rsidRDefault="00D4171F" w:rsidP="00871F7B">
      <w:pPr>
        <w:pStyle w:val="tutorialText"/>
      </w:pPr>
      <w:ins w:id="1" w:author="Microsoft account" w:date="2014-08-20T10:56:00Z">
        <w:r>
          <w:t xml:space="preserve">This tutorial was written to work with </w:t>
        </w:r>
        <w:proofErr w:type="spellStart"/>
        <w:r>
          <w:t>quantiNEMO</w:t>
        </w:r>
        <w:proofErr w:type="spellEnd"/>
        <w:r>
          <w:t xml:space="preserve"> version XXX.YYY. </w:t>
        </w:r>
      </w:ins>
      <w:ins w:id="2" w:author="Microsoft account" w:date="2014-08-20T10:57:00Z">
        <w:r>
          <w:t>Though most of the tutorial should work fine under other versions, it might differ in some, important, details such as parameter encoding.</w:t>
        </w:r>
      </w:ins>
    </w:p>
    <w:p w:rsidR="009B079C" w:rsidRDefault="00411D67" w:rsidP="00871F7B">
      <w:pPr>
        <w:pStyle w:val="tutorialText"/>
      </w:pPr>
      <w:r>
        <w:t xml:space="preserve">We recommend you not to copy-past sample code from this tutorial into a setup file, since this can </w:t>
      </w:r>
      <w:r w:rsidR="004B322E">
        <w:t>often introduce ‘hidden’ errors, but instead retype the text (the mastering of any art starts by copying it).</w:t>
      </w:r>
      <w:r>
        <w:t xml:space="preserve"> </w:t>
      </w:r>
      <w:r w:rsidR="004B322E">
        <w:t>However,</w:t>
      </w:r>
      <w:r>
        <w:t xml:space="preserve"> all setup files (files ending with .</w:t>
      </w:r>
      <w:proofErr w:type="spellStart"/>
      <w:r>
        <w:t>ini</w:t>
      </w:r>
      <w:proofErr w:type="spellEnd"/>
      <w:r>
        <w:t>) described and used during these tutorials</w:t>
      </w:r>
      <w:r w:rsidR="004B322E">
        <w:t xml:space="preserve"> </w:t>
      </w:r>
      <w:r>
        <w:t>can be downloaded from this website directly</w:t>
      </w:r>
      <w:r w:rsidR="004B322E">
        <w:t xml:space="preserve"> </w:t>
      </w:r>
      <w:r w:rsidR="004B322E" w:rsidRPr="004B322E">
        <w:rPr>
          <w:highlight w:val="yellow"/>
        </w:rPr>
        <w:t>&lt;INSERT LINK&gt;</w:t>
      </w:r>
      <w:r>
        <w:t>.</w:t>
      </w:r>
      <w:r w:rsidR="004B322E">
        <w:t xml:space="preserve"> Furthermore, many of the visualisations and analyses after the simulations have been performed in the statistical software package R. Though some of the first plotting exercises can be performed in Excel, data manipulations later in this tutorial require the aid of the more flexible environment of R. Because the scope here is not to explain the workings of R (there are excellent online tutorials for those), we do go into too much detail and instead provide readymade R-scripts here </w:t>
      </w:r>
      <w:r w:rsidR="004B322E" w:rsidRPr="004B322E">
        <w:rPr>
          <w:highlight w:val="yellow"/>
        </w:rPr>
        <w:t>&lt;INSERT LINK&gt;</w:t>
      </w:r>
      <w:r w:rsidR="004B322E">
        <w:t>. However, we recommend those who do know R to first try reading and analysing the data yourself.</w:t>
      </w:r>
    </w:p>
    <w:p w:rsidR="00772D92" w:rsidRDefault="00772D92" w:rsidP="00871F7B">
      <w:pPr>
        <w:pStyle w:val="tutorialText"/>
      </w:pPr>
    </w:p>
    <w:p w:rsidR="009B079C" w:rsidRPr="009B079C" w:rsidRDefault="009B079C" w:rsidP="00871F7B">
      <w:pPr>
        <w:pStyle w:val="tutorialText"/>
        <w:rPr>
          <w:b/>
          <w:sz w:val="28"/>
        </w:rPr>
      </w:pPr>
      <w:r w:rsidRPr="009B079C">
        <w:rPr>
          <w:b/>
          <w:sz w:val="28"/>
        </w:rPr>
        <w:t>0 Getting started</w:t>
      </w:r>
    </w:p>
    <w:p w:rsidR="00143085" w:rsidRDefault="009B079C" w:rsidP="00871F7B">
      <w:pPr>
        <w:pStyle w:val="tutorialText"/>
      </w:pPr>
      <w:proofErr w:type="spellStart"/>
      <w:r>
        <w:t>QuantiNEMO</w:t>
      </w:r>
      <w:proofErr w:type="spellEnd"/>
      <w:r>
        <w:t xml:space="preserve"> is freely distributed and can be easily downloaded from the internet, for example here </w:t>
      </w:r>
      <w:r w:rsidRPr="009B079C">
        <w:rPr>
          <w:highlight w:val="yellow"/>
        </w:rPr>
        <w:t>&lt;INSERT LINK&gt;</w:t>
      </w:r>
      <w:r>
        <w:t>. Several versions exists, including the source code, but we need an executable ver</w:t>
      </w:r>
      <w:r w:rsidR="00143085">
        <w:t>s</w:t>
      </w:r>
      <w:r>
        <w:t xml:space="preserve">ion. Make sure you download the version suitable for your operating system (Linux, Mac or Windows). </w:t>
      </w:r>
      <w:r w:rsidR="00411D67">
        <w:t>After downloading, see the section corresponding to your</w:t>
      </w:r>
      <w:r w:rsidR="00143085">
        <w:t xml:space="preserve"> </w:t>
      </w:r>
      <w:r w:rsidR="00411D67">
        <w:t>operating system for your first instructions.</w:t>
      </w:r>
    </w:p>
    <w:p w:rsidR="001B0BC6" w:rsidRDefault="001B0BC6" w:rsidP="00871F7B">
      <w:pPr>
        <w:pStyle w:val="tutorialText"/>
        <w:rPr>
          <w:b/>
        </w:rPr>
      </w:pPr>
    </w:p>
    <w:p w:rsidR="00143085" w:rsidRPr="00F94F94" w:rsidRDefault="00143085" w:rsidP="00871F7B">
      <w:pPr>
        <w:pStyle w:val="tutorialText"/>
        <w:rPr>
          <w:b/>
        </w:rPr>
      </w:pPr>
      <w:r w:rsidRPr="00F94F94">
        <w:rPr>
          <w:b/>
        </w:rPr>
        <w:t xml:space="preserve">0.1 Basic usage on a </w:t>
      </w:r>
      <w:r w:rsidR="00F94F94" w:rsidRPr="00F94F94">
        <w:rPr>
          <w:b/>
        </w:rPr>
        <w:t>W</w:t>
      </w:r>
      <w:r w:rsidRPr="00F94F94">
        <w:rPr>
          <w:b/>
        </w:rPr>
        <w:t>indows machine</w:t>
      </w:r>
    </w:p>
    <w:p w:rsidR="009E2A54" w:rsidRDefault="00F94F94" w:rsidP="00871F7B">
      <w:pPr>
        <w:pStyle w:val="tutorialText"/>
      </w:pPr>
      <w:r>
        <w:t xml:space="preserve">The file you downloaded is still compressed as a zip-file. Unzip it to a location where you would like </w:t>
      </w:r>
      <w:proofErr w:type="spellStart"/>
      <w:r>
        <w:t>qN</w:t>
      </w:r>
      <w:proofErr w:type="spellEnd"/>
      <w:r>
        <w:t xml:space="preserve"> to run. Inside the folder, you will find three items: the manual (a pdf-file), the application (or ‘executable’ ending on .exe), and </w:t>
      </w:r>
      <w:r w:rsidR="009E2A54">
        <w:t xml:space="preserve">a setup file named ‘quanitNemo.ini’. </w:t>
      </w:r>
    </w:p>
    <w:p w:rsidR="009E2A54" w:rsidRDefault="009E2A54" w:rsidP="00871F7B">
      <w:pPr>
        <w:pStyle w:val="tutorialText"/>
      </w:pPr>
      <w:r>
        <w:t xml:space="preserve">N.B. It may be that your version of windows does not show the extension (.exe .pdf) of all items. If you want to change that, got to Control Panel &gt; </w:t>
      </w:r>
      <w:r w:rsidRPr="009E2A54">
        <w:t>Appearance and Personalization</w:t>
      </w:r>
      <w:r>
        <w:t xml:space="preserve"> &gt; Folder Options; go to the ‘View’ tab; under ‘Advanced settings’ </w:t>
      </w:r>
      <w:proofErr w:type="spellStart"/>
      <w:r>
        <w:t>untick</w:t>
      </w:r>
      <w:proofErr w:type="spellEnd"/>
      <w:r>
        <w:t xml:space="preserve"> ‘Hide extensions for known file types’ and click OK.</w:t>
      </w:r>
    </w:p>
    <w:p w:rsidR="00EB27DB" w:rsidRDefault="009E2A54" w:rsidP="00871F7B">
      <w:pPr>
        <w:pStyle w:val="tutorialText"/>
      </w:pPr>
      <w:r>
        <w:t xml:space="preserve">This tutorial will often refer to certain sections in the manual so </w:t>
      </w:r>
      <w:r w:rsidR="00411D67">
        <w:t xml:space="preserve">it </w:t>
      </w:r>
      <w:r>
        <w:t>will be good to keep at hand. The executable is the actual program. Double click it. A black command prompt window</w:t>
      </w:r>
      <w:r w:rsidR="00E660B8">
        <w:t xml:space="preserve"> will have opened which shows </w:t>
      </w:r>
      <w:r w:rsidR="00411D67">
        <w:t>some text on screen including with on the bottom ‘replicate 1/1’ with a timer and a fraction of hundred counting up (see figure below</w:t>
      </w:r>
      <w:r w:rsidR="00EB27DB">
        <w:t>).</w:t>
      </w:r>
    </w:p>
    <w:p w:rsidR="00143085" w:rsidRDefault="00411D67" w:rsidP="00871F7B">
      <w:pPr>
        <w:pStyle w:val="tutorialText"/>
      </w:pPr>
      <w:r>
        <w:rPr>
          <w:noProof/>
          <w:lang w:eastAsia="en-GB"/>
        </w:rPr>
        <w:drawing>
          <wp:inline distT="0" distB="0" distL="0" distR="0">
            <wp:extent cx="645795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1.jpg"/>
                    <pic:cNvPicPr/>
                  </pic:nvPicPr>
                  <pic:blipFill>
                    <a:blip r:embed="rId6">
                      <a:extLst>
                        <a:ext uri="{28A0092B-C50C-407E-A947-70E740481C1C}">
                          <a14:useLocalDpi xmlns:a14="http://schemas.microsoft.com/office/drawing/2010/main" val="0"/>
                        </a:ext>
                      </a:extLst>
                    </a:blip>
                    <a:stretch>
                      <a:fillRect/>
                    </a:stretch>
                  </pic:blipFill>
                  <pic:spPr>
                    <a:xfrm>
                      <a:off x="0" y="0"/>
                      <a:ext cx="6457950" cy="3276600"/>
                    </a:xfrm>
                    <a:prstGeom prst="rect">
                      <a:avLst/>
                    </a:prstGeom>
                  </pic:spPr>
                </pic:pic>
              </a:graphicData>
            </a:graphic>
          </wp:inline>
        </w:drawing>
      </w:r>
    </w:p>
    <w:p w:rsidR="00D3717F" w:rsidRDefault="00EB27DB" w:rsidP="00871F7B">
      <w:pPr>
        <w:pStyle w:val="tutorialText"/>
      </w:pPr>
      <w:r>
        <w:t xml:space="preserve">Once the counter reaches 100, the window will disappear again. </w:t>
      </w:r>
    </w:p>
    <w:p w:rsidR="00B825CE" w:rsidRDefault="00EB27DB" w:rsidP="00871F7B">
      <w:pPr>
        <w:pStyle w:val="tutorialText"/>
      </w:pPr>
      <w:r>
        <w:t>The simulation has functioned perfectly, but at times the immediate disappearance of the prompt can be inconvenient when you want to read e.g. error messages. There is a trick to keep the prompt open by not launching quantiN</w:t>
      </w:r>
      <w:r w:rsidR="003C10EA">
        <w:t>emo</w:t>
      </w:r>
      <w:r>
        <w:t>.exe direc</w:t>
      </w:r>
      <w:r w:rsidR="00D3717F">
        <w:t xml:space="preserve">tly, but via the command prompt: Right-click in the folder with the </w:t>
      </w:r>
      <w:proofErr w:type="spellStart"/>
      <w:r w:rsidR="00D3717F">
        <w:t>qN</w:t>
      </w:r>
      <w:proofErr w:type="spellEnd"/>
      <w:r w:rsidR="00D3717F">
        <w:t xml:space="preserve"> executable (but on an icon), go to New &gt; Shortcut. Type instead of a file path “cmd.exe”, click ‘Next’ and then ‘Finish’. A new short has appeared in your folder. Right-click this shortcut and go to ‘Properties’. In the Properties window, change the ‘Start in’ path to the path where your current folder with the </w:t>
      </w:r>
      <w:proofErr w:type="spellStart"/>
      <w:r w:rsidR="00D3717F">
        <w:t>qN</w:t>
      </w:r>
      <w:proofErr w:type="spellEnd"/>
      <w:r w:rsidR="00D3717F">
        <w:t xml:space="preserve">-files </w:t>
      </w:r>
      <w:r w:rsidR="00A068FD">
        <w:t xml:space="preserve">reside </w:t>
      </w:r>
      <w:r w:rsidR="00D3717F">
        <w:t xml:space="preserve">and click OK. </w:t>
      </w:r>
    </w:p>
    <w:p w:rsidR="00B825CE" w:rsidRDefault="00B825CE" w:rsidP="00871F7B">
      <w:pPr>
        <w:pStyle w:val="tutorialText"/>
      </w:pPr>
      <w:r>
        <w:rPr>
          <w:noProof/>
          <w:lang w:eastAsia="en-GB"/>
        </w:rPr>
        <w:drawing>
          <wp:inline distT="0" distB="0" distL="0" distR="0">
            <wp:extent cx="3657600" cy="5057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2.jpg"/>
                    <pic:cNvPicPr/>
                  </pic:nvPicPr>
                  <pic:blipFill>
                    <a:blip r:embed="rId7">
                      <a:extLst>
                        <a:ext uri="{28A0092B-C50C-407E-A947-70E740481C1C}">
                          <a14:useLocalDpi xmlns:a14="http://schemas.microsoft.com/office/drawing/2010/main" val="0"/>
                        </a:ext>
                      </a:extLst>
                    </a:blip>
                    <a:stretch>
                      <a:fillRect/>
                    </a:stretch>
                  </pic:blipFill>
                  <pic:spPr>
                    <a:xfrm>
                      <a:off x="0" y="0"/>
                      <a:ext cx="3657600" cy="5057775"/>
                    </a:xfrm>
                    <a:prstGeom prst="rect">
                      <a:avLst/>
                    </a:prstGeom>
                  </pic:spPr>
                </pic:pic>
              </a:graphicData>
            </a:graphic>
          </wp:inline>
        </w:drawing>
      </w:r>
    </w:p>
    <w:p w:rsidR="00EB27DB" w:rsidRDefault="00D3717F" w:rsidP="00871F7B">
      <w:pPr>
        <w:pStyle w:val="tutorialText"/>
      </w:pPr>
      <w:r>
        <w:t xml:space="preserve">When you now click the cmd.exe shortcut, a command prompt opens with </w:t>
      </w:r>
      <w:r w:rsidR="00B825CE">
        <w:t xml:space="preserve">as a top line the path of your current folder (the </w:t>
      </w:r>
      <w:proofErr w:type="spellStart"/>
      <w:r w:rsidR="00B825CE">
        <w:t>qN</w:t>
      </w:r>
      <w:proofErr w:type="spellEnd"/>
      <w:r w:rsidR="00B825CE">
        <w:t xml:space="preserve"> folder). If you want to launch </w:t>
      </w:r>
      <w:proofErr w:type="spellStart"/>
      <w:r w:rsidR="00B825CE">
        <w:t>qN</w:t>
      </w:r>
      <w:proofErr w:type="spellEnd"/>
      <w:r w:rsidR="00B825CE">
        <w:t xml:space="preserve"> just type quantiNemo.exe</w:t>
      </w:r>
    </w:p>
    <w:p w:rsidR="00B825CE" w:rsidRDefault="00B825CE" w:rsidP="00871F7B">
      <w:pPr>
        <w:pStyle w:val="tutorialText"/>
      </w:pPr>
      <w:r>
        <w:rPr>
          <w:noProof/>
          <w:lang w:eastAsia="en-GB"/>
        </w:rPr>
        <w:drawing>
          <wp:inline distT="0" distB="0" distL="0" distR="0">
            <wp:extent cx="643890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3.jpg"/>
                    <pic:cNvPicPr/>
                  </pic:nvPicPr>
                  <pic:blipFill>
                    <a:blip r:embed="rId8">
                      <a:extLst>
                        <a:ext uri="{28A0092B-C50C-407E-A947-70E740481C1C}">
                          <a14:useLocalDpi xmlns:a14="http://schemas.microsoft.com/office/drawing/2010/main" val="0"/>
                        </a:ext>
                      </a:extLst>
                    </a:blip>
                    <a:stretch>
                      <a:fillRect/>
                    </a:stretch>
                  </pic:blipFill>
                  <pic:spPr>
                    <a:xfrm>
                      <a:off x="0" y="0"/>
                      <a:ext cx="6438900" cy="3276600"/>
                    </a:xfrm>
                    <a:prstGeom prst="rect">
                      <a:avLst/>
                    </a:prstGeom>
                  </pic:spPr>
                </pic:pic>
              </a:graphicData>
            </a:graphic>
          </wp:inline>
        </w:drawing>
      </w:r>
    </w:p>
    <w:p w:rsidR="00B825CE" w:rsidRDefault="00B825CE" w:rsidP="00871F7B">
      <w:pPr>
        <w:pStyle w:val="tutorialText"/>
      </w:pPr>
      <w:r>
        <w:t xml:space="preserve">When you press enter, </w:t>
      </w:r>
      <w:proofErr w:type="spellStart"/>
      <w:r>
        <w:t>qN</w:t>
      </w:r>
      <w:proofErr w:type="spellEnd"/>
      <w:r>
        <w:t xml:space="preserve"> will launch itself again, just as before</w:t>
      </w:r>
      <w:r w:rsidR="003C10EA">
        <w:t>.</w:t>
      </w:r>
      <w:r>
        <w:t xml:space="preserve"> </w:t>
      </w:r>
      <w:r w:rsidR="003C10EA">
        <w:t>T</w:t>
      </w:r>
      <w:r>
        <w:t>he big difference</w:t>
      </w:r>
      <w:r w:rsidR="003C10EA">
        <w:t>, however, is</w:t>
      </w:r>
      <w:r>
        <w:t xml:space="preserve"> that the pr</w:t>
      </w:r>
      <w:r w:rsidR="003C10EA">
        <w:t>ompt stays open after finishing!</w:t>
      </w:r>
    </w:p>
    <w:p w:rsidR="00772D92" w:rsidRDefault="00772D92" w:rsidP="00871F7B">
      <w:pPr>
        <w:pStyle w:val="tutorialText"/>
      </w:pPr>
      <w:r>
        <w:t xml:space="preserve">You may have noticed that while running </w:t>
      </w:r>
      <w:proofErr w:type="spellStart"/>
      <w:r>
        <w:t>qN</w:t>
      </w:r>
      <w:proofErr w:type="spellEnd"/>
      <w:r>
        <w:t xml:space="preserve"> twice, two new folders have appeared</w:t>
      </w:r>
      <w:r w:rsidR="003C10EA">
        <w:t xml:space="preserve"> within the </w:t>
      </w:r>
      <w:proofErr w:type="spellStart"/>
      <w:r w:rsidR="003C10EA">
        <w:t>qN</w:t>
      </w:r>
      <w:proofErr w:type="spellEnd"/>
      <w:r w:rsidR="003C10EA">
        <w:t xml:space="preserve"> folder</w:t>
      </w:r>
      <w:r>
        <w:t>, both whose names start with ‘simulation_’… You may delete these two folders for now.</w:t>
      </w:r>
    </w:p>
    <w:p w:rsidR="00871F7B" w:rsidRDefault="00772D92" w:rsidP="00871F7B">
      <w:pPr>
        <w:pStyle w:val="tutorialText"/>
      </w:pPr>
      <w:r>
        <w:t>Lastly, w</w:t>
      </w:r>
      <w:r w:rsidR="00B825CE">
        <w:t xml:space="preserve">hen you launch </w:t>
      </w:r>
      <w:proofErr w:type="spellStart"/>
      <w:r w:rsidR="00B825CE">
        <w:t>qN</w:t>
      </w:r>
      <w:proofErr w:type="spellEnd"/>
      <w:r w:rsidR="00B825CE">
        <w:t xml:space="preserve">, it will automatically look for the setup file named ‘quantiNemo.ini’. </w:t>
      </w:r>
      <w:r w:rsidR="00283135">
        <w:t xml:space="preserve">We do not want this to happen during our tutorials. </w:t>
      </w:r>
      <w:proofErr w:type="spellStart"/>
      <w:r w:rsidR="00283135">
        <w:t>Therfore</w:t>
      </w:r>
      <w:proofErr w:type="spellEnd"/>
      <w:r w:rsidR="00283135">
        <w:t xml:space="preserve">, </w:t>
      </w:r>
      <w:r w:rsidR="00283135" w:rsidRPr="00772D92">
        <w:rPr>
          <w:b/>
        </w:rPr>
        <w:t>as a last preparation before getting started, rename</w:t>
      </w:r>
      <w:r w:rsidRPr="00772D92">
        <w:rPr>
          <w:b/>
        </w:rPr>
        <w:t xml:space="preserve"> the ‘quantiNemo.ini’</w:t>
      </w:r>
      <w:r w:rsidR="00283135" w:rsidRPr="00772D92">
        <w:rPr>
          <w:b/>
        </w:rPr>
        <w:t xml:space="preserve"> file (e.g. as ‘quantiNemoExample.ini’)</w:t>
      </w:r>
      <w:r w:rsidR="00283135">
        <w:t xml:space="preserve">. </w:t>
      </w:r>
      <w:r w:rsidR="00871F7B">
        <w:br w:type="page"/>
      </w:r>
    </w:p>
    <w:p w:rsidR="001B0BC6" w:rsidRPr="001B0BC6" w:rsidRDefault="001B0BC6" w:rsidP="00871F7B">
      <w:pPr>
        <w:pStyle w:val="tutorialText"/>
        <w:rPr>
          <w:b/>
        </w:rPr>
      </w:pPr>
      <w:r w:rsidRPr="001B0BC6">
        <w:rPr>
          <w:b/>
        </w:rPr>
        <w:t>0.2 Basic usage on a MAC</w:t>
      </w:r>
    </w:p>
    <w:p w:rsidR="001B0BC6" w:rsidRDefault="003C10EA" w:rsidP="003C10EA">
      <w:pPr>
        <w:pStyle w:val="tutorialText"/>
      </w:pPr>
      <w:r>
        <w:t>Drag and extract the downloaded ‘</w:t>
      </w:r>
      <w:proofErr w:type="spellStart"/>
      <w:r>
        <w:t>quantinemo_mac</w:t>
      </w:r>
      <w:proofErr w:type="spellEnd"/>
      <w:r>
        <w:t xml:space="preserve">’ file to a location where you would like </w:t>
      </w:r>
      <w:proofErr w:type="spellStart"/>
      <w:r>
        <w:t>qN</w:t>
      </w:r>
      <w:proofErr w:type="spellEnd"/>
      <w:r>
        <w:t xml:space="preserve"> to run. Inside your </w:t>
      </w:r>
      <w:proofErr w:type="spellStart"/>
      <w:r>
        <w:t>qN</w:t>
      </w:r>
      <w:proofErr w:type="spellEnd"/>
      <w:r>
        <w:t xml:space="preserve"> folder, you will find three items: the manual (the pdf-file), a setup file named ‘quanitNemo.ini’ and the application (or executable) itself, with no extension. This tutorial will often refer to certain sections in the manual so it will be good to keep at hand. The setup file we will ignore for the moment. The executable is the actual program. Double click it. </w:t>
      </w:r>
    </w:p>
    <w:p w:rsidR="00A068FD" w:rsidRDefault="00A068FD" w:rsidP="003C10EA">
      <w:pPr>
        <w:pStyle w:val="tutorialText"/>
      </w:pPr>
      <w:r>
        <w:t xml:space="preserve">&lt;I did not get </w:t>
      </w:r>
      <w:proofErr w:type="spellStart"/>
      <w:r>
        <w:t>qN</w:t>
      </w:r>
      <w:proofErr w:type="spellEnd"/>
      <w:r>
        <w:t xml:space="preserve"> to work on Mac, but that </w:t>
      </w:r>
      <w:proofErr w:type="spellStart"/>
      <w:proofErr w:type="gramStart"/>
      <w:r>
        <w:t>my</w:t>
      </w:r>
      <w:proofErr w:type="spellEnd"/>
      <w:r>
        <w:t xml:space="preserve"> be</w:t>
      </w:r>
      <w:proofErr w:type="gramEnd"/>
      <w:r>
        <w:t xml:space="preserve"> my proficiency with Mac. Perhaps someone else can write this little section?&gt;</w:t>
      </w:r>
    </w:p>
    <w:p w:rsidR="001B0BC6" w:rsidRDefault="001B0BC6" w:rsidP="00871F7B">
      <w:pPr>
        <w:pStyle w:val="tutorialText"/>
      </w:pPr>
    </w:p>
    <w:p w:rsidR="00202C2A" w:rsidRDefault="00202C2A" w:rsidP="00202C2A">
      <w:pPr>
        <w:pStyle w:val="tutorialText"/>
        <w:rPr>
          <w:b/>
        </w:rPr>
      </w:pPr>
      <w:r w:rsidRPr="001B0BC6">
        <w:rPr>
          <w:b/>
        </w:rPr>
        <w:t>0.</w:t>
      </w:r>
      <w:r>
        <w:rPr>
          <w:b/>
        </w:rPr>
        <w:t>3</w:t>
      </w:r>
      <w:r w:rsidRPr="001B0BC6">
        <w:rPr>
          <w:b/>
        </w:rPr>
        <w:t xml:space="preserve"> Basic usage </w:t>
      </w:r>
      <w:r>
        <w:rPr>
          <w:b/>
        </w:rPr>
        <w:t>in Linux</w:t>
      </w:r>
    </w:p>
    <w:p w:rsidR="00202C2A" w:rsidRPr="001B0BC6" w:rsidRDefault="00202C2A" w:rsidP="00202C2A">
      <w:pPr>
        <w:pStyle w:val="tutorialText"/>
        <w:rPr>
          <w:b/>
        </w:rPr>
      </w:pPr>
      <w:r>
        <w:rPr>
          <w:b/>
        </w:rPr>
        <w:t>… … …</w:t>
      </w:r>
    </w:p>
    <w:p w:rsidR="00202C2A" w:rsidRDefault="00202C2A" w:rsidP="00871F7B">
      <w:pPr>
        <w:pStyle w:val="tutorialText"/>
      </w:pPr>
    </w:p>
    <w:p w:rsidR="00202C2A" w:rsidRDefault="00202C2A" w:rsidP="00871F7B">
      <w:pPr>
        <w:pStyle w:val="tutorialText"/>
      </w:pPr>
    </w:p>
    <w:p w:rsidR="00B51910" w:rsidRPr="00176E77" w:rsidRDefault="00176E77" w:rsidP="00176E77">
      <w:pPr>
        <w:pStyle w:val="tutorialText"/>
        <w:rPr>
          <w:b/>
          <w:sz w:val="28"/>
        </w:rPr>
      </w:pPr>
      <w:r w:rsidRPr="00176E77">
        <w:rPr>
          <w:b/>
          <w:sz w:val="28"/>
        </w:rPr>
        <w:t xml:space="preserve">1 </w:t>
      </w:r>
      <w:r w:rsidR="00610F78">
        <w:rPr>
          <w:b/>
          <w:sz w:val="28"/>
        </w:rPr>
        <w:t>Demographics</w:t>
      </w:r>
    </w:p>
    <w:p w:rsidR="00B51910" w:rsidRDefault="00B51910" w:rsidP="00176E77">
      <w:pPr>
        <w:pStyle w:val="tutorialText"/>
      </w:pPr>
    </w:p>
    <w:p w:rsidR="0040181D" w:rsidRPr="00F3673B" w:rsidRDefault="00B36147">
      <w:pPr>
        <w:rPr>
          <w:rFonts w:ascii="Times New Roman" w:hAnsi="Times New Roman" w:cs="Times New Roman"/>
          <w:lang w:val="en-GB"/>
        </w:rPr>
      </w:pPr>
      <w:r w:rsidRPr="00F3673B">
        <w:rPr>
          <w:rFonts w:ascii="Times New Roman" w:hAnsi="Times New Roman" w:cs="Times New Roman"/>
          <w:lang w:val="en-GB"/>
        </w:rPr>
        <w:t xml:space="preserve">This first tutorial/vignette will show the basic population dynamics as they happen in </w:t>
      </w:r>
      <w:proofErr w:type="spellStart"/>
      <w:r w:rsidRPr="00F3673B">
        <w:rPr>
          <w:rFonts w:ascii="Times New Roman" w:hAnsi="Times New Roman" w:cs="Times New Roman"/>
          <w:lang w:val="en-GB"/>
        </w:rPr>
        <w:t>quantiNEMO</w:t>
      </w:r>
      <w:proofErr w:type="spellEnd"/>
      <w:r w:rsidR="00C21582" w:rsidRPr="00F3673B">
        <w:rPr>
          <w:rFonts w:ascii="Times New Roman" w:hAnsi="Times New Roman" w:cs="Times New Roman"/>
          <w:lang w:val="en-GB"/>
        </w:rPr>
        <w:t xml:space="preserve"> (</w:t>
      </w:r>
      <w:proofErr w:type="spellStart"/>
      <w:r w:rsidR="00C21582" w:rsidRPr="00F3673B">
        <w:rPr>
          <w:rFonts w:ascii="Times New Roman" w:hAnsi="Times New Roman" w:cs="Times New Roman"/>
          <w:lang w:val="en-GB"/>
        </w:rPr>
        <w:t>qN</w:t>
      </w:r>
      <w:proofErr w:type="spellEnd"/>
      <w:r w:rsidR="00C21582" w:rsidRPr="00F3673B">
        <w:rPr>
          <w:rFonts w:ascii="Times New Roman" w:hAnsi="Times New Roman" w:cs="Times New Roman"/>
          <w:lang w:val="en-GB"/>
        </w:rPr>
        <w:t>)</w:t>
      </w:r>
      <w:r w:rsidRPr="00F3673B">
        <w:rPr>
          <w:rFonts w:ascii="Times New Roman" w:hAnsi="Times New Roman" w:cs="Times New Roman"/>
          <w:lang w:val="en-GB"/>
        </w:rPr>
        <w:t>.</w:t>
      </w:r>
    </w:p>
    <w:p w:rsidR="00176E77" w:rsidRDefault="00176E77">
      <w:pPr>
        <w:rPr>
          <w:rFonts w:ascii="Times New Roman" w:hAnsi="Times New Roman" w:cs="Times New Roman"/>
          <w:lang w:val="en-GB"/>
        </w:rPr>
      </w:pPr>
    </w:p>
    <w:p w:rsidR="00176E77" w:rsidRDefault="00176E77">
      <w:pPr>
        <w:rPr>
          <w:ins w:id="3" w:author="Microsoft account" w:date="2014-08-21T15:04:00Z"/>
          <w:rFonts w:ascii="Times New Roman" w:hAnsi="Times New Roman" w:cs="Times New Roman"/>
          <w:b/>
          <w:lang w:val="en-GB"/>
        </w:rPr>
      </w:pPr>
      <w:r w:rsidRPr="00176E77">
        <w:rPr>
          <w:rFonts w:ascii="Times New Roman" w:hAnsi="Times New Roman" w:cs="Times New Roman"/>
          <w:b/>
          <w:lang w:val="en-GB"/>
        </w:rPr>
        <w:t>1.1 A first simulation of a growing population</w:t>
      </w:r>
    </w:p>
    <w:p w:rsidR="0027384F" w:rsidRPr="00176E77" w:rsidRDefault="0027384F">
      <w:pPr>
        <w:rPr>
          <w:rFonts w:ascii="Times New Roman" w:hAnsi="Times New Roman" w:cs="Times New Roman"/>
          <w:b/>
          <w:lang w:val="en-GB"/>
        </w:rPr>
      </w:pPr>
      <w:proofErr w:type="gramStart"/>
      <w:ins w:id="4" w:author="Microsoft account" w:date="2014-08-21T15:04:00Z">
        <w:r>
          <w:rPr>
            <w:rFonts w:ascii="Times New Roman" w:hAnsi="Times New Roman" w:cs="Times New Roman"/>
            <w:b/>
            <w:lang w:val="en-GB"/>
          </w:rPr>
          <w:t>keywords</w:t>
        </w:r>
        <w:proofErr w:type="gramEnd"/>
        <w:r>
          <w:rPr>
            <w:rFonts w:ascii="Times New Roman" w:hAnsi="Times New Roman" w:cs="Times New Roman"/>
            <w:b/>
            <w:lang w:val="en-GB"/>
          </w:rPr>
          <w:t xml:space="preserve">: default values, minimal required parameters, comments, </w:t>
        </w:r>
      </w:ins>
      <w:ins w:id="5" w:author="Microsoft account" w:date="2014-08-21T15:05:00Z">
        <w:r>
          <w:rPr>
            <w:rFonts w:ascii="Times New Roman" w:hAnsi="Times New Roman" w:cs="Times New Roman"/>
            <w:b/>
            <w:lang w:val="en-GB"/>
          </w:rPr>
          <w:t>setup file, carrying capacity, regulating population size</w:t>
        </w:r>
      </w:ins>
    </w:p>
    <w:p w:rsidR="00B36147" w:rsidRPr="00F3673B" w:rsidRDefault="00B36147">
      <w:pPr>
        <w:rPr>
          <w:rFonts w:ascii="Times New Roman" w:hAnsi="Times New Roman" w:cs="Times New Roman"/>
          <w:lang w:val="en-GB"/>
        </w:rPr>
      </w:pPr>
      <w:r w:rsidRPr="00F3673B">
        <w:rPr>
          <w:rFonts w:ascii="Times New Roman" w:hAnsi="Times New Roman" w:cs="Times New Roman"/>
          <w:lang w:val="en-GB"/>
        </w:rPr>
        <w:t>Let</w:t>
      </w:r>
      <w:r w:rsidR="00132129">
        <w:rPr>
          <w:rFonts w:ascii="Times New Roman" w:hAnsi="Times New Roman" w:cs="Times New Roman"/>
          <w:lang w:val="en-GB"/>
        </w:rPr>
        <w:t>’</w:t>
      </w:r>
      <w:r w:rsidRPr="00F3673B">
        <w:rPr>
          <w:rFonts w:ascii="Times New Roman" w:hAnsi="Times New Roman" w:cs="Times New Roman"/>
          <w:lang w:val="en-GB"/>
        </w:rPr>
        <w:t>s start with a basic setup file</w:t>
      </w:r>
      <w:r w:rsidR="003C7AE9" w:rsidRPr="00F3673B">
        <w:rPr>
          <w:rFonts w:ascii="Times New Roman" w:hAnsi="Times New Roman" w:cs="Times New Roman"/>
          <w:lang w:val="en-GB"/>
        </w:rPr>
        <w:t>. Open notepad (or your personal favourite plain text editor)</w:t>
      </w:r>
      <w:r w:rsidR="001E019E" w:rsidRPr="00F3673B">
        <w:rPr>
          <w:rFonts w:ascii="Times New Roman" w:hAnsi="Times New Roman" w:cs="Times New Roman"/>
          <w:lang w:val="en-GB"/>
        </w:rPr>
        <w:t xml:space="preserve"> and</w:t>
      </w:r>
      <w:r w:rsidR="003C7AE9" w:rsidRPr="00F3673B">
        <w:rPr>
          <w:rFonts w:ascii="Times New Roman" w:hAnsi="Times New Roman" w:cs="Times New Roman"/>
          <w:lang w:val="en-GB"/>
        </w:rPr>
        <w:t xml:space="preserve"> </w:t>
      </w:r>
      <w:r w:rsidR="00D34EC7">
        <w:rPr>
          <w:rFonts w:ascii="Times New Roman" w:hAnsi="Times New Roman" w:cs="Times New Roman"/>
          <w:lang w:val="en-GB"/>
        </w:rPr>
        <w:t>type</w:t>
      </w:r>
      <w:r w:rsidR="00C21582" w:rsidRPr="00F3673B">
        <w:rPr>
          <w:rFonts w:ascii="Times New Roman" w:hAnsi="Times New Roman" w:cs="Times New Roman"/>
          <w:lang w:val="en-GB"/>
        </w:rPr>
        <w:t xml:space="preserve"> </w:t>
      </w:r>
      <w:r w:rsidR="003C7AE9" w:rsidRPr="00F3673B">
        <w:rPr>
          <w:rFonts w:ascii="Times New Roman" w:hAnsi="Times New Roman" w:cs="Times New Roman"/>
          <w:lang w:val="en-GB"/>
        </w:rPr>
        <w:t>the text below</w:t>
      </w:r>
      <w:r w:rsidR="00C21582" w:rsidRPr="00F3673B">
        <w:rPr>
          <w:rFonts w:ascii="Times New Roman" w:hAnsi="Times New Roman" w:cs="Times New Roman"/>
          <w:lang w:val="en-GB"/>
        </w:rPr>
        <w:t xml:space="preserve"> </w:t>
      </w:r>
      <w:r w:rsidR="001E019E" w:rsidRPr="00F3673B">
        <w:rPr>
          <w:rFonts w:ascii="Times New Roman" w:hAnsi="Times New Roman" w:cs="Times New Roman"/>
          <w:lang w:val="en-GB"/>
        </w:rPr>
        <w:t>into it</w:t>
      </w:r>
      <w:r w:rsidR="00D34EC7">
        <w:rPr>
          <w:rFonts w:ascii="Times New Roman" w:hAnsi="Times New Roman" w:cs="Times New Roman"/>
          <w:lang w:val="en-GB"/>
        </w:rPr>
        <w:t xml:space="preserve"> (copying </w:t>
      </w:r>
      <w:r w:rsidR="009E2A54">
        <w:rPr>
          <w:rFonts w:ascii="Times New Roman" w:hAnsi="Times New Roman" w:cs="Times New Roman"/>
          <w:lang w:val="en-GB"/>
        </w:rPr>
        <w:t xml:space="preserve">it directly </w:t>
      </w:r>
      <w:r w:rsidR="00D34EC7">
        <w:rPr>
          <w:rFonts w:ascii="Times New Roman" w:hAnsi="Times New Roman" w:cs="Times New Roman"/>
          <w:lang w:val="en-GB"/>
        </w:rPr>
        <w:t>can often give silly errors)</w:t>
      </w:r>
      <w:r w:rsidR="00C21582" w:rsidRPr="00F3673B">
        <w:rPr>
          <w:rFonts w:ascii="Times New Roman" w:hAnsi="Times New Roman" w:cs="Times New Roman"/>
          <w:lang w:val="en-GB"/>
        </w:rPr>
        <w:t>:</w:t>
      </w:r>
    </w:p>
    <w:p w:rsidR="003C7AE9" w:rsidRDefault="003C7AE9" w:rsidP="003C7AE9">
      <w:pPr>
        <w:pStyle w:val="code"/>
      </w:pPr>
      <w:r>
        <w:t xml:space="preserve"># </w:t>
      </w:r>
      <w:proofErr w:type="gramStart"/>
      <w:r>
        <w:t>A</w:t>
      </w:r>
      <w:proofErr w:type="gramEnd"/>
      <w:r>
        <w:t xml:space="preserve"> simple illustration of demography in </w:t>
      </w:r>
      <w:proofErr w:type="spellStart"/>
      <w:r>
        <w:t>quantiNEMO</w:t>
      </w:r>
      <w:proofErr w:type="spellEnd"/>
    </w:p>
    <w:p w:rsidR="00B36147" w:rsidRDefault="00B36147" w:rsidP="003C7AE9">
      <w:pPr>
        <w:pStyle w:val="code"/>
      </w:pPr>
      <w:proofErr w:type="gramStart"/>
      <w:r>
        <w:t>generations</w:t>
      </w:r>
      <w:proofErr w:type="gramEnd"/>
      <w:r>
        <w:t xml:space="preserve"> </w:t>
      </w:r>
      <w:r w:rsidR="00777C6A">
        <w:t>2</w:t>
      </w:r>
      <w:r w:rsidR="00C407DF">
        <w:t>0</w:t>
      </w:r>
    </w:p>
    <w:p w:rsidR="003C7AE9" w:rsidRDefault="003C7AE9" w:rsidP="003C7AE9">
      <w:pPr>
        <w:pStyle w:val="code"/>
      </w:pPr>
      <w:proofErr w:type="spellStart"/>
      <w:r>
        <w:t>patch_capacity</w:t>
      </w:r>
      <w:proofErr w:type="spellEnd"/>
      <w:r>
        <w:t xml:space="preserve"> 1000</w:t>
      </w:r>
    </w:p>
    <w:p w:rsidR="00C21582" w:rsidRDefault="00C21582" w:rsidP="003C7AE9">
      <w:pPr>
        <w:pStyle w:val="code"/>
      </w:pPr>
      <w:proofErr w:type="spellStart"/>
      <w:r>
        <w:t>patch_ini_size</w:t>
      </w:r>
      <w:proofErr w:type="spellEnd"/>
      <w:r>
        <w:t xml:space="preserve"> 4</w:t>
      </w:r>
    </w:p>
    <w:p w:rsidR="003C7AE9" w:rsidRDefault="003C7AE9" w:rsidP="003C7AE9">
      <w:pPr>
        <w:pStyle w:val="code"/>
      </w:pPr>
      <w:proofErr w:type="spellStart"/>
      <w:proofErr w:type="gramStart"/>
      <w:r>
        <w:t>mating_nb_offspring_model</w:t>
      </w:r>
      <w:proofErr w:type="spellEnd"/>
      <w:proofErr w:type="gramEnd"/>
      <w:r>
        <w:t xml:space="preserve"> </w:t>
      </w:r>
      <w:del w:id="6" w:author="Microsoft account" w:date="2014-08-20T16:18:00Z">
        <w:r w:rsidDel="00C6458F">
          <w:delText>2</w:delText>
        </w:r>
      </w:del>
      <w:ins w:id="7" w:author="Microsoft account" w:date="2014-08-20T16:18:00Z">
        <w:r w:rsidR="00C6458F">
          <w:t>3</w:t>
        </w:r>
      </w:ins>
      <w:r w:rsidR="00C72085">
        <w:tab/>
      </w:r>
      <w:r w:rsidR="00CD49AA">
        <w:t xml:space="preserve"># </w:t>
      </w:r>
      <w:del w:id="8" w:author="Microsoft account" w:date="2014-08-20T16:18:00Z">
        <w:r w:rsidR="00F3673B" w:rsidDel="00C6458F">
          <w:delText>2</w:delText>
        </w:r>
      </w:del>
      <w:ins w:id="9" w:author="Microsoft account" w:date="2014-08-20T16:18:00Z">
        <w:r w:rsidR="00C6458F">
          <w:t>3</w:t>
        </w:r>
      </w:ins>
      <w:r w:rsidR="00F3673B">
        <w:t xml:space="preserve"> </w:t>
      </w:r>
      <w:r w:rsidR="00CD49AA">
        <w:t>= fecundity</w:t>
      </w:r>
    </w:p>
    <w:p w:rsidR="003C7AE9" w:rsidRDefault="00C21582" w:rsidP="003C7AE9">
      <w:pPr>
        <w:pStyle w:val="code"/>
      </w:pPr>
      <w:proofErr w:type="spellStart"/>
      <w:r>
        <w:t>mean_fecundity</w:t>
      </w:r>
      <w:proofErr w:type="spellEnd"/>
      <w:r>
        <w:t xml:space="preserve"> 1.5</w:t>
      </w:r>
    </w:p>
    <w:p w:rsidR="0097344E" w:rsidRDefault="0097344E" w:rsidP="003C7AE9">
      <w:pPr>
        <w:pStyle w:val="code"/>
      </w:pPr>
      <w:proofErr w:type="spellStart"/>
      <w:proofErr w:type="gramStart"/>
      <w:r>
        <w:t>regulation_model_adults</w:t>
      </w:r>
      <w:proofErr w:type="spellEnd"/>
      <w:proofErr w:type="gramEnd"/>
      <w:r>
        <w:t xml:space="preserve"> 1</w:t>
      </w:r>
      <w:r w:rsidR="00C72085">
        <w:tab/>
        <w:t># 1 = yes; 0 = no</w:t>
      </w:r>
      <w:r w:rsidR="00F3673B">
        <w:t xml:space="preserve"> (default)</w:t>
      </w:r>
    </w:p>
    <w:p w:rsidR="003C7AE9" w:rsidRDefault="00150F42" w:rsidP="003C7AE9">
      <w:pPr>
        <w:pStyle w:val="code"/>
      </w:pPr>
      <w:proofErr w:type="gramStart"/>
      <w:r>
        <w:t>stat</w:t>
      </w:r>
      <w:proofErr w:type="gramEnd"/>
      <w:r>
        <w:t xml:space="preserve"> {</w:t>
      </w:r>
      <w:proofErr w:type="spellStart"/>
      <w:r>
        <w:t>adlt.nbInd</w:t>
      </w:r>
      <w:proofErr w:type="spellEnd"/>
      <w:r>
        <w:t>}</w:t>
      </w:r>
    </w:p>
    <w:p w:rsidR="00C21582" w:rsidRDefault="00C21582" w:rsidP="00C21582">
      <w:pPr>
        <w:pStyle w:val="code"/>
      </w:pPr>
    </w:p>
    <w:p w:rsidR="003872C9" w:rsidRDefault="009E2A54">
      <w:pPr>
        <w:rPr>
          <w:rFonts w:ascii="Times New Roman" w:hAnsi="Times New Roman" w:cs="Times New Roman"/>
          <w:lang w:val="en-GB"/>
        </w:rPr>
      </w:pPr>
      <w:r>
        <w:rPr>
          <w:rFonts w:ascii="Times New Roman" w:hAnsi="Times New Roman" w:cs="Times New Roman"/>
          <w:lang w:val="en-GB"/>
        </w:rPr>
        <w:t xml:space="preserve">What does this text mean? </w:t>
      </w:r>
      <w:r w:rsidR="00C21582" w:rsidRPr="00F3673B">
        <w:rPr>
          <w:rFonts w:ascii="Times New Roman" w:hAnsi="Times New Roman" w:cs="Times New Roman"/>
          <w:lang w:val="en-GB"/>
        </w:rPr>
        <w:t>The first line, starting with ‘#’ is a comment</w:t>
      </w:r>
      <w:r w:rsidR="00C21582" w:rsidRPr="00F3673B">
        <w:rPr>
          <w:rFonts w:ascii="Times New Roman" w:hAnsi="Times New Roman" w:cs="Times New Roman"/>
          <w:b/>
          <w:lang w:val="en-GB"/>
        </w:rPr>
        <w:t xml:space="preserve">. You can write anything you like behind a #, it will be ignored by </w:t>
      </w:r>
      <w:proofErr w:type="spellStart"/>
      <w:r w:rsidR="00C21582" w:rsidRPr="00F3673B">
        <w:rPr>
          <w:rFonts w:ascii="Times New Roman" w:hAnsi="Times New Roman" w:cs="Times New Roman"/>
          <w:b/>
          <w:lang w:val="en-GB"/>
        </w:rPr>
        <w:t>qN</w:t>
      </w:r>
      <w:proofErr w:type="spellEnd"/>
      <w:r w:rsidR="00C21582" w:rsidRPr="00F3673B">
        <w:rPr>
          <w:rFonts w:ascii="Times New Roman" w:hAnsi="Times New Roman" w:cs="Times New Roman"/>
          <w:lang w:val="en-GB"/>
        </w:rPr>
        <w:t xml:space="preserve">, but can be very handy for yourself to </w:t>
      </w:r>
      <w:r w:rsidR="00C72085" w:rsidRPr="00F3673B">
        <w:rPr>
          <w:rFonts w:ascii="Times New Roman" w:hAnsi="Times New Roman" w:cs="Times New Roman"/>
          <w:lang w:val="en-GB"/>
        </w:rPr>
        <w:t>understand</w:t>
      </w:r>
      <w:r w:rsidR="00C21582" w:rsidRPr="00F3673B">
        <w:rPr>
          <w:rFonts w:ascii="Times New Roman" w:hAnsi="Times New Roman" w:cs="Times New Roman"/>
          <w:lang w:val="en-GB"/>
        </w:rPr>
        <w:t xml:space="preserve"> your file.</w:t>
      </w:r>
      <w:r w:rsidR="001E019E" w:rsidRPr="00F3673B">
        <w:rPr>
          <w:rFonts w:ascii="Times New Roman" w:hAnsi="Times New Roman" w:cs="Times New Roman"/>
          <w:lang w:val="en-GB"/>
        </w:rPr>
        <w:t xml:space="preserve"> All other elements in this file are the names of parameters of the model with behind them their values.</w:t>
      </w:r>
      <w:r w:rsidR="003872C9">
        <w:rPr>
          <w:rFonts w:ascii="Times New Roman" w:hAnsi="Times New Roman" w:cs="Times New Roman"/>
          <w:lang w:val="en-GB"/>
        </w:rPr>
        <w:t xml:space="preserve"> These par</w:t>
      </w:r>
      <w:r w:rsidR="00A068FD">
        <w:rPr>
          <w:rFonts w:ascii="Times New Roman" w:hAnsi="Times New Roman" w:cs="Times New Roman"/>
          <w:lang w:val="en-GB"/>
        </w:rPr>
        <w:t>a</w:t>
      </w:r>
      <w:r w:rsidR="003872C9">
        <w:rPr>
          <w:rFonts w:ascii="Times New Roman" w:hAnsi="Times New Roman" w:cs="Times New Roman"/>
          <w:lang w:val="en-GB"/>
        </w:rPr>
        <w:t xml:space="preserve">meters </w:t>
      </w:r>
      <w:del w:id="10" w:author="Microsoft account" w:date="2014-08-20T09:47:00Z">
        <w:r w:rsidR="003872C9" w:rsidDel="00A068FD">
          <w:rPr>
            <w:rFonts w:ascii="Times New Roman" w:hAnsi="Times New Roman" w:cs="Times New Roman"/>
            <w:lang w:val="en-GB"/>
          </w:rPr>
          <w:delText xml:space="preserve">are </w:delText>
        </w:r>
      </w:del>
      <w:ins w:id="11" w:author="Microsoft account" w:date="2014-08-20T09:47:00Z">
        <w:r w:rsidR="00A068FD">
          <w:rPr>
            <w:rFonts w:ascii="Times New Roman" w:hAnsi="Times New Roman" w:cs="Times New Roman"/>
            <w:lang w:val="en-GB"/>
          </w:rPr>
          <w:t xml:space="preserve">function </w:t>
        </w:r>
      </w:ins>
      <w:r w:rsidR="003872C9">
        <w:rPr>
          <w:rFonts w:ascii="Times New Roman" w:hAnsi="Times New Roman" w:cs="Times New Roman"/>
          <w:lang w:val="en-GB"/>
        </w:rPr>
        <w:t>like switches</w:t>
      </w:r>
      <w:ins w:id="12" w:author="Microsoft account" w:date="2014-08-20T09:47:00Z">
        <w:r w:rsidR="00A068FD">
          <w:rPr>
            <w:rFonts w:ascii="Times New Roman" w:hAnsi="Times New Roman" w:cs="Times New Roman"/>
            <w:lang w:val="en-GB"/>
          </w:rPr>
          <w:t xml:space="preserve">. If our </w:t>
        </w:r>
        <w:proofErr w:type="spellStart"/>
        <w:r w:rsidR="00A068FD">
          <w:rPr>
            <w:rFonts w:ascii="Times New Roman" w:hAnsi="Times New Roman" w:cs="Times New Roman"/>
            <w:lang w:val="en-GB"/>
          </w:rPr>
          <w:t>qN</w:t>
        </w:r>
        <w:proofErr w:type="spellEnd"/>
        <w:r w:rsidR="00A068FD">
          <w:rPr>
            <w:rFonts w:ascii="Times New Roman" w:hAnsi="Times New Roman" w:cs="Times New Roman"/>
            <w:lang w:val="en-GB"/>
          </w:rPr>
          <w:t xml:space="preserve"> simulation is like a machine</w:t>
        </w:r>
      </w:ins>
      <w:ins w:id="13" w:author="Microsoft account" w:date="2014-08-20T09:48:00Z">
        <w:r w:rsidR="00A068FD">
          <w:rPr>
            <w:rFonts w:ascii="Times New Roman" w:hAnsi="Times New Roman" w:cs="Times New Roman"/>
            <w:lang w:val="en-GB"/>
          </w:rPr>
          <w:t>, the parameters are the buttons with which you tell it what to do.</w:t>
        </w:r>
      </w:ins>
      <w:ins w:id="14" w:author="Microsoft account" w:date="2014-08-20T09:47:00Z">
        <w:r w:rsidR="00A068FD">
          <w:rPr>
            <w:rFonts w:ascii="Times New Roman" w:hAnsi="Times New Roman" w:cs="Times New Roman"/>
            <w:lang w:val="en-GB"/>
          </w:rPr>
          <w:t xml:space="preserve"> </w:t>
        </w:r>
      </w:ins>
      <w:ins w:id="15" w:author="Microsoft account" w:date="2014-08-20T09:51:00Z">
        <w:r w:rsidR="007A1074">
          <w:rPr>
            <w:rFonts w:ascii="Times New Roman" w:hAnsi="Times New Roman" w:cs="Times New Roman"/>
            <w:lang w:val="en-GB"/>
          </w:rPr>
          <w:t>However, unlike many machines, you cannot change the settings while it is running; you have to ‘push’ the right buttons</w:t>
        </w:r>
      </w:ins>
      <w:ins w:id="16" w:author="Microsoft account" w:date="2014-08-20T09:52:00Z">
        <w:r w:rsidR="007A1074">
          <w:rPr>
            <w:rFonts w:ascii="Times New Roman" w:hAnsi="Times New Roman" w:cs="Times New Roman"/>
            <w:lang w:val="en-GB"/>
          </w:rPr>
          <w:t xml:space="preserve"> before you start the machine. </w:t>
        </w:r>
      </w:ins>
      <w:ins w:id="17" w:author="Microsoft account" w:date="2014-08-20T09:54:00Z">
        <w:r w:rsidR="007A1074">
          <w:rPr>
            <w:rFonts w:ascii="Times New Roman" w:hAnsi="Times New Roman" w:cs="Times New Roman"/>
            <w:lang w:val="en-GB"/>
          </w:rPr>
          <w:t>We do t</w:t>
        </w:r>
      </w:ins>
      <w:ins w:id="18" w:author="Microsoft account" w:date="2014-08-20T09:52:00Z">
        <w:r w:rsidR="007A1074">
          <w:rPr>
            <w:rFonts w:ascii="Times New Roman" w:hAnsi="Times New Roman" w:cs="Times New Roman"/>
            <w:lang w:val="en-GB"/>
          </w:rPr>
          <w:t xml:space="preserve">his </w:t>
        </w:r>
      </w:ins>
      <w:ins w:id="19" w:author="Microsoft account" w:date="2014-08-20T09:54:00Z">
        <w:r w:rsidR="007A1074">
          <w:rPr>
            <w:rFonts w:ascii="Times New Roman" w:hAnsi="Times New Roman" w:cs="Times New Roman"/>
            <w:lang w:val="en-GB"/>
          </w:rPr>
          <w:t>using</w:t>
        </w:r>
      </w:ins>
      <w:ins w:id="20" w:author="Microsoft account" w:date="2014-08-20T09:52:00Z">
        <w:r w:rsidR="007A1074">
          <w:rPr>
            <w:rFonts w:ascii="Times New Roman" w:hAnsi="Times New Roman" w:cs="Times New Roman"/>
            <w:lang w:val="en-GB"/>
          </w:rPr>
          <w:t xml:space="preserve"> a setup file.</w:t>
        </w:r>
      </w:ins>
      <w:r w:rsidR="003872C9">
        <w:rPr>
          <w:rFonts w:ascii="Times New Roman" w:hAnsi="Times New Roman" w:cs="Times New Roman"/>
          <w:lang w:val="en-GB"/>
        </w:rPr>
        <w:t xml:space="preserve"> </w:t>
      </w:r>
      <w:del w:id="21" w:author="Microsoft account" w:date="2014-08-20T09:52:00Z">
        <w:r w:rsidR="003872C9" w:rsidDel="007A1074">
          <w:rPr>
            <w:rFonts w:ascii="Times New Roman" w:hAnsi="Times New Roman" w:cs="Times New Roman"/>
            <w:lang w:val="en-GB"/>
          </w:rPr>
          <w:delText xml:space="preserve">of the machine that is our simulation. </w:delText>
        </w:r>
      </w:del>
      <w:ins w:id="22" w:author="Microsoft account" w:date="2014-08-20T09:52:00Z">
        <w:r w:rsidR="007A1074">
          <w:rPr>
            <w:rFonts w:ascii="Times New Roman" w:hAnsi="Times New Roman" w:cs="Times New Roman"/>
            <w:lang w:val="en-GB"/>
          </w:rPr>
          <w:t xml:space="preserve">In it </w:t>
        </w:r>
      </w:ins>
      <w:del w:id="23" w:author="Microsoft account" w:date="2014-08-20T09:52:00Z">
        <w:r w:rsidR="003872C9" w:rsidDel="007A1074">
          <w:rPr>
            <w:rFonts w:ascii="Times New Roman" w:hAnsi="Times New Roman" w:cs="Times New Roman"/>
            <w:lang w:val="en-GB"/>
          </w:rPr>
          <w:delText>Y</w:delText>
        </w:r>
      </w:del>
      <w:ins w:id="24" w:author="Microsoft account" w:date="2014-08-20T09:52:00Z">
        <w:r w:rsidR="007A1074">
          <w:rPr>
            <w:rFonts w:ascii="Times New Roman" w:hAnsi="Times New Roman" w:cs="Times New Roman"/>
            <w:lang w:val="en-GB"/>
          </w:rPr>
          <w:t>y</w:t>
        </w:r>
      </w:ins>
      <w:r w:rsidR="003872C9">
        <w:rPr>
          <w:rFonts w:ascii="Times New Roman" w:hAnsi="Times New Roman" w:cs="Times New Roman"/>
          <w:lang w:val="en-GB"/>
        </w:rPr>
        <w:t>ou can switch certain parameters on or off (by changing the value to 1 or 0</w:t>
      </w:r>
      <w:ins w:id="25" w:author="Microsoft account" w:date="2014-08-20T09:55:00Z">
        <w:r w:rsidR="007A1074">
          <w:rPr>
            <w:rFonts w:ascii="Times New Roman" w:hAnsi="Times New Roman" w:cs="Times New Roman"/>
            <w:lang w:val="en-GB"/>
          </w:rPr>
          <w:t xml:space="preserve"> resp.</w:t>
        </w:r>
      </w:ins>
      <w:r w:rsidR="003872C9">
        <w:rPr>
          <w:rFonts w:ascii="Times New Roman" w:hAnsi="Times New Roman" w:cs="Times New Roman"/>
          <w:lang w:val="en-GB"/>
        </w:rPr>
        <w:t xml:space="preserve">), or you can provide the parameter with the value you want it to be (like setting the right temperature on your oven). However, for </w:t>
      </w:r>
      <w:del w:id="26" w:author="Microsoft account" w:date="2014-08-20T09:55:00Z">
        <w:r w:rsidR="003872C9" w:rsidDel="007A1074">
          <w:rPr>
            <w:rFonts w:ascii="Times New Roman" w:hAnsi="Times New Roman" w:cs="Times New Roman"/>
            <w:lang w:val="en-GB"/>
          </w:rPr>
          <w:delText xml:space="preserve">almost </w:delText>
        </w:r>
      </w:del>
      <w:r w:rsidR="003872C9">
        <w:rPr>
          <w:rFonts w:ascii="Times New Roman" w:hAnsi="Times New Roman" w:cs="Times New Roman"/>
          <w:lang w:val="en-GB"/>
        </w:rPr>
        <w:t>all parameters</w:t>
      </w:r>
      <w:ins w:id="27" w:author="Microsoft account" w:date="2014-08-20T09:55:00Z">
        <w:r w:rsidR="007A1074">
          <w:rPr>
            <w:rFonts w:ascii="Times New Roman" w:hAnsi="Times New Roman" w:cs="Times New Roman"/>
            <w:lang w:val="en-GB"/>
          </w:rPr>
          <w:t xml:space="preserve"> except two</w:t>
        </w:r>
      </w:ins>
      <w:r w:rsidR="003872C9">
        <w:rPr>
          <w:rFonts w:ascii="Times New Roman" w:hAnsi="Times New Roman" w:cs="Times New Roman"/>
          <w:lang w:val="en-GB"/>
        </w:rPr>
        <w:t xml:space="preserve">, </w:t>
      </w:r>
      <w:proofErr w:type="spellStart"/>
      <w:r w:rsidR="003872C9">
        <w:rPr>
          <w:rFonts w:ascii="Times New Roman" w:hAnsi="Times New Roman" w:cs="Times New Roman"/>
          <w:lang w:val="en-GB"/>
        </w:rPr>
        <w:t>qN</w:t>
      </w:r>
      <w:proofErr w:type="spellEnd"/>
      <w:r w:rsidR="003872C9">
        <w:rPr>
          <w:rFonts w:ascii="Times New Roman" w:hAnsi="Times New Roman" w:cs="Times New Roman"/>
          <w:lang w:val="en-GB"/>
        </w:rPr>
        <w:t xml:space="preserve"> has a default value (you</w:t>
      </w:r>
      <w:r w:rsidR="00367D33">
        <w:rPr>
          <w:rFonts w:ascii="Times New Roman" w:hAnsi="Times New Roman" w:cs="Times New Roman"/>
          <w:lang w:val="en-GB"/>
        </w:rPr>
        <w:t xml:space="preserve"> can</w:t>
      </w:r>
      <w:r w:rsidR="003872C9">
        <w:rPr>
          <w:rFonts w:ascii="Times New Roman" w:hAnsi="Times New Roman" w:cs="Times New Roman"/>
          <w:lang w:val="en-GB"/>
        </w:rPr>
        <w:t xml:space="preserve"> find the defaults in the manual). This means that </w:t>
      </w:r>
      <w:r w:rsidR="003872C9" w:rsidRPr="007A1074">
        <w:rPr>
          <w:rFonts w:ascii="Times New Roman" w:hAnsi="Times New Roman" w:cs="Times New Roman"/>
          <w:b/>
          <w:lang w:val="en-GB"/>
          <w:rPrChange w:id="28" w:author="Microsoft account" w:date="2014-08-20T09:57:00Z">
            <w:rPr>
              <w:rFonts w:ascii="Times New Roman" w:hAnsi="Times New Roman" w:cs="Times New Roman"/>
              <w:lang w:val="en-GB"/>
            </w:rPr>
          </w:rPrChange>
        </w:rPr>
        <w:t xml:space="preserve">there is a lot we do not need to tell </w:t>
      </w:r>
      <w:proofErr w:type="spellStart"/>
      <w:r w:rsidR="003872C9" w:rsidRPr="007A1074">
        <w:rPr>
          <w:rFonts w:ascii="Times New Roman" w:hAnsi="Times New Roman" w:cs="Times New Roman"/>
          <w:b/>
          <w:lang w:val="en-GB"/>
          <w:rPrChange w:id="29" w:author="Microsoft account" w:date="2014-08-20T09:57:00Z">
            <w:rPr>
              <w:rFonts w:ascii="Times New Roman" w:hAnsi="Times New Roman" w:cs="Times New Roman"/>
              <w:lang w:val="en-GB"/>
            </w:rPr>
          </w:rPrChange>
        </w:rPr>
        <w:t>qN</w:t>
      </w:r>
      <w:proofErr w:type="spellEnd"/>
      <w:r w:rsidR="003872C9" w:rsidRPr="007A1074">
        <w:rPr>
          <w:rFonts w:ascii="Times New Roman" w:hAnsi="Times New Roman" w:cs="Times New Roman"/>
          <w:b/>
          <w:lang w:val="en-GB"/>
          <w:rPrChange w:id="30" w:author="Microsoft account" w:date="2014-08-20T09:57:00Z">
            <w:rPr>
              <w:rFonts w:ascii="Times New Roman" w:hAnsi="Times New Roman" w:cs="Times New Roman"/>
              <w:lang w:val="en-GB"/>
            </w:rPr>
          </w:rPrChange>
        </w:rPr>
        <w:t xml:space="preserve"> for it to work properly, it will </w:t>
      </w:r>
      <w:r w:rsidR="00713DF3" w:rsidRPr="007A1074">
        <w:rPr>
          <w:rFonts w:ascii="Times New Roman" w:hAnsi="Times New Roman" w:cs="Times New Roman"/>
          <w:b/>
          <w:lang w:val="en-GB"/>
          <w:rPrChange w:id="31" w:author="Microsoft account" w:date="2014-08-20T09:57:00Z">
            <w:rPr>
              <w:rFonts w:ascii="Times New Roman" w:hAnsi="Times New Roman" w:cs="Times New Roman"/>
              <w:lang w:val="en-GB"/>
            </w:rPr>
          </w:rPrChange>
        </w:rPr>
        <w:t>set the appropriate</w:t>
      </w:r>
      <w:ins w:id="32" w:author="Microsoft account" w:date="2014-08-20T09:58:00Z">
        <w:r w:rsidR="007A1074">
          <w:rPr>
            <w:rFonts w:ascii="Times New Roman" w:hAnsi="Times New Roman" w:cs="Times New Roman"/>
            <w:b/>
            <w:lang w:val="en-GB"/>
          </w:rPr>
          <w:t xml:space="preserve"> –default-</w:t>
        </w:r>
      </w:ins>
      <w:r w:rsidR="00713DF3" w:rsidRPr="007A1074">
        <w:rPr>
          <w:rFonts w:ascii="Times New Roman" w:hAnsi="Times New Roman" w:cs="Times New Roman"/>
          <w:b/>
          <w:lang w:val="en-GB"/>
          <w:rPrChange w:id="33" w:author="Microsoft account" w:date="2014-08-20T09:57:00Z">
            <w:rPr>
              <w:rFonts w:ascii="Times New Roman" w:hAnsi="Times New Roman" w:cs="Times New Roman"/>
              <w:lang w:val="en-GB"/>
            </w:rPr>
          </w:rPrChange>
        </w:rPr>
        <w:t xml:space="preserve"> parameters </w:t>
      </w:r>
      <w:r w:rsidR="003872C9" w:rsidRPr="007A1074">
        <w:rPr>
          <w:rFonts w:ascii="Times New Roman" w:hAnsi="Times New Roman" w:cs="Times New Roman"/>
          <w:b/>
          <w:lang w:val="en-GB"/>
          <w:rPrChange w:id="34" w:author="Microsoft account" w:date="2014-08-20T09:57:00Z">
            <w:rPr>
              <w:rFonts w:ascii="Times New Roman" w:hAnsi="Times New Roman" w:cs="Times New Roman"/>
              <w:lang w:val="en-GB"/>
            </w:rPr>
          </w:rPrChange>
        </w:rPr>
        <w:t>automatically</w:t>
      </w:r>
      <w:r w:rsidR="003872C9">
        <w:rPr>
          <w:rFonts w:ascii="Times New Roman" w:hAnsi="Times New Roman" w:cs="Times New Roman"/>
          <w:lang w:val="en-GB"/>
        </w:rPr>
        <w:t xml:space="preserve">. </w:t>
      </w:r>
      <w:r w:rsidR="003872C9" w:rsidRPr="00F3673B">
        <w:rPr>
          <w:rFonts w:ascii="Times New Roman" w:hAnsi="Times New Roman" w:cs="Times New Roman"/>
          <w:lang w:val="en-GB"/>
        </w:rPr>
        <w:t>Th</w:t>
      </w:r>
      <w:r w:rsidR="003872C9">
        <w:rPr>
          <w:rFonts w:ascii="Times New Roman" w:hAnsi="Times New Roman" w:cs="Times New Roman"/>
          <w:lang w:val="en-GB"/>
        </w:rPr>
        <w:t xml:space="preserve">e </w:t>
      </w:r>
      <w:r w:rsidR="003872C9" w:rsidRPr="00F3673B">
        <w:rPr>
          <w:rFonts w:ascii="Times New Roman" w:hAnsi="Times New Roman" w:cs="Times New Roman"/>
          <w:lang w:val="en-GB"/>
        </w:rPr>
        <w:t>setup file</w:t>
      </w:r>
      <w:r w:rsidR="003872C9">
        <w:rPr>
          <w:rFonts w:ascii="Times New Roman" w:hAnsi="Times New Roman" w:cs="Times New Roman"/>
          <w:lang w:val="en-GB"/>
        </w:rPr>
        <w:t xml:space="preserve"> above</w:t>
      </w:r>
      <w:r w:rsidR="003872C9" w:rsidRPr="00F3673B">
        <w:rPr>
          <w:rFonts w:ascii="Times New Roman" w:hAnsi="Times New Roman" w:cs="Times New Roman"/>
          <w:lang w:val="en-GB"/>
        </w:rPr>
        <w:t xml:space="preserve"> will tell </w:t>
      </w:r>
      <w:proofErr w:type="spellStart"/>
      <w:r w:rsidR="003872C9" w:rsidRPr="00F3673B">
        <w:rPr>
          <w:rFonts w:ascii="Times New Roman" w:hAnsi="Times New Roman" w:cs="Times New Roman"/>
          <w:lang w:val="en-GB"/>
        </w:rPr>
        <w:t>qN</w:t>
      </w:r>
      <w:proofErr w:type="spellEnd"/>
      <w:r w:rsidR="003872C9" w:rsidRPr="00F3673B">
        <w:rPr>
          <w:rFonts w:ascii="Times New Roman" w:hAnsi="Times New Roman" w:cs="Times New Roman"/>
          <w:lang w:val="en-GB"/>
        </w:rPr>
        <w:t xml:space="preserve"> all it needs to know for our first simulation. </w:t>
      </w:r>
    </w:p>
    <w:p w:rsidR="00713DF3" w:rsidRDefault="003C7AE9">
      <w:pPr>
        <w:rPr>
          <w:rFonts w:ascii="Times New Roman" w:hAnsi="Times New Roman" w:cs="Times New Roman"/>
          <w:lang w:val="en-GB"/>
        </w:rPr>
      </w:pPr>
      <w:proofErr w:type="gramStart"/>
      <w:r w:rsidRPr="00F3673B">
        <w:rPr>
          <w:rStyle w:val="codeChar"/>
        </w:rPr>
        <w:t>generations</w:t>
      </w:r>
      <w:proofErr w:type="gramEnd"/>
      <w:r w:rsidRPr="00F3673B">
        <w:rPr>
          <w:rFonts w:ascii="Times New Roman" w:hAnsi="Times New Roman" w:cs="Times New Roman"/>
          <w:lang w:val="en-GB"/>
        </w:rPr>
        <w:t xml:space="preserve"> specifies how long we want our simulation to run</w:t>
      </w:r>
      <w:r w:rsidR="003872C9">
        <w:rPr>
          <w:rFonts w:ascii="Times New Roman" w:hAnsi="Times New Roman" w:cs="Times New Roman"/>
          <w:lang w:val="en-GB"/>
        </w:rPr>
        <w:t xml:space="preserve">. Time in these simulations is always expressed in </w:t>
      </w:r>
      <w:del w:id="35" w:author="Microsoft account" w:date="2014-08-20T09:56:00Z">
        <w:r w:rsidR="003872C9" w:rsidDel="007A1074">
          <w:rPr>
            <w:rFonts w:ascii="Times New Roman" w:hAnsi="Times New Roman" w:cs="Times New Roman"/>
            <w:lang w:val="en-GB"/>
          </w:rPr>
          <w:delText xml:space="preserve">the </w:delText>
        </w:r>
      </w:del>
      <w:r w:rsidR="003872C9">
        <w:rPr>
          <w:rFonts w:ascii="Times New Roman" w:hAnsi="Times New Roman" w:cs="Times New Roman"/>
          <w:lang w:val="en-GB"/>
        </w:rPr>
        <w:t>number of generations (instead of days/years) so that running a simulation on turtles will take as long as a simulation on bacteria</w:t>
      </w:r>
      <w:r w:rsidR="00C21582" w:rsidRPr="00F3673B">
        <w:rPr>
          <w:rFonts w:ascii="Times New Roman" w:hAnsi="Times New Roman" w:cs="Times New Roman"/>
          <w:lang w:val="en-GB"/>
        </w:rPr>
        <w:t>.</w:t>
      </w:r>
      <w:r w:rsidRPr="00F3673B">
        <w:rPr>
          <w:rFonts w:ascii="Times New Roman" w:hAnsi="Times New Roman" w:cs="Times New Roman"/>
          <w:lang w:val="en-GB"/>
        </w:rPr>
        <w:t xml:space="preserve"> </w:t>
      </w:r>
      <w:proofErr w:type="spellStart"/>
      <w:proofErr w:type="gramStart"/>
      <w:r w:rsidRPr="00F3673B">
        <w:rPr>
          <w:rStyle w:val="codeChar"/>
        </w:rPr>
        <w:t>patch_capacity</w:t>
      </w:r>
      <w:proofErr w:type="spellEnd"/>
      <w:proofErr w:type="gramEnd"/>
      <w:r w:rsidRPr="00F3673B">
        <w:rPr>
          <w:rFonts w:ascii="Times New Roman" w:hAnsi="Times New Roman" w:cs="Times New Roman"/>
          <w:lang w:val="en-GB"/>
        </w:rPr>
        <w:t xml:space="preserve"> specifies </w:t>
      </w:r>
      <w:r w:rsidR="00C21582" w:rsidRPr="00F3673B">
        <w:rPr>
          <w:rFonts w:ascii="Times New Roman" w:hAnsi="Times New Roman" w:cs="Times New Roman"/>
          <w:lang w:val="en-GB"/>
        </w:rPr>
        <w:t>the carrying capacity of our site (i.e. the maximal number of individuals this site can support a.k.a. ‘K’ in many mathematical formulas)</w:t>
      </w:r>
      <w:r w:rsidR="00713DF3">
        <w:rPr>
          <w:rFonts w:ascii="Times New Roman" w:hAnsi="Times New Roman" w:cs="Times New Roman"/>
          <w:lang w:val="en-GB"/>
        </w:rPr>
        <w:t xml:space="preserve">. These two parameters are the only two that need to be specified for </w:t>
      </w:r>
      <w:proofErr w:type="spellStart"/>
      <w:r w:rsidR="00713DF3">
        <w:rPr>
          <w:rFonts w:ascii="Times New Roman" w:hAnsi="Times New Roman" w:cs="Times New Roman"/>
          <w:lang w:val="en-GB"/>
        </w:rPr>
        <w:t>qN</w:t>
      </w:r>
      <w:proofErr w:type="spellEnd"/>
      <w:r w:rsidR="00713DF3">
        <w:rPr>
          <w:rFonts w:ascii="Times New Roman" w:hAnsi="Times New Roman" w:cs="Times New Roman"/>
          <w:lang w:val="en-GB"/>
        </w:rPr>
        <w:t xml:space="preserve"> to work. However, we will make our simulation a bit more interesting and change a few of the other parameters as well.</w:t>
      </w:r>
    </w:p>
    <w:p w:rsidR="003C7AE9" w:rsidRPr="00F3673B" w:rsidRDefault="00713DF3">
      <w:pPr>
        <w:rPr>
          <w:rFonts w:ascii="Times New Roman" w:hAnsi="Times New Roman" w:cs="Times New Roman"/>
          <w:lang w:val="en-GB"/>
        </w:rPr>
      </w:pPr>
      <w:r>
        <w:rPr>
          <w:rFonts w:ascii="Times New Roman" w:hAnsi="Times New Roman" w:cs="Times New Roman"/>
          <w:lang w:val="en-GB"/>
        </w:rPr>
        <w:t xml:space="preserve">Instead of starting our simulation with a population at its maximum size (the carrying capacity), we will tell </w:t>
      </w:r>
      <w:proofErr w:type="spellStart"/>
      <w:r>
        <w:rPr>
          <w:rFonts w:ascii="Times New Roman" w:hAnsi="Times New Roman" w:cs="Times New Roman"/>
          <w:lang w:val="en-GB"/>
        </w:rPr>
        <w:t>qN</w:t>
      </w:r>
      <w:proofErr w:type="spellEnd"/>
      <w:r>
        <w:rPr>
          <w:rFonts w:ascii="Times New Roman" w:hAnsi="Times New Roman" w:cs="Times New Roman"/>
          <w:lang w:val="en-GB"/>
        </w:rPr>
        <w:t xml:space="preserve"> using </w:t>
      </w:r>
      <w:proofErr w:type="spellStart"/>
      <w:r w:rsidRPr="00F3673B">
        <w:rPr>
          <w:rStyle w:val="codeChar"/>
        </w:rPr>
        <w:t>patch_ini_size</w:t>
      </w:r>
      <w:proofErr w:type="spellEnd"/>
      <w:r w:rsidRPr="00F3673B">
        <w:rPr>
          <w:rFonts w:ascii="Times New Roman" w:hAnsi="Times New Roman" w:cs="Times New Roman"/>
          <w:lang w:val="en-GB"/>
        </w:rPr>
        <w:t xml:space="preserve"> </w:t>
      </w:r>
      <w:r>
        <w:rPr>
          <w:rFonts w:ascii="Times New Roman" w:hAnsi="Times New Roman" w:cs="Times New Roman"/>
          <w:lang w:val="en-GB"/>
        </w:rPr>
        <w:t>how</w:t>
      </w:r>
      <w:r w:rsidR="00C21582" w:rsidRPr="00F3673B">
        <w:rPr>
          <w:rFonts w:ascii="Times New Roman" w:hAnsi="Times New Roman" w:cs="Times New Roman"/>
          <w:lang w:val="en-GB"/>
        </w:rPr>
        <w:t xml:space="preserve"> </w:t>
      </w:r>
      <w:r w:rsidRPr="00F3673B">
        <w:rPr>
          <w:rFonts w:ascii="Times New Roman" w:hAnsi="Times New Roman" w:cs="Times New Roman"/>
          <w:lang w:val="en-GB"/>
        </w:rPr>
        <w:t xml:space="preserve">many individuals </w:t>
      </w:r>
      <w:r>
        <w:rPr>
          <w:rFonts w:ascii="Times New Roman" w:hAnsi="Times New Roman" w:cs="Times New Roman"/>
          <w:lang w:val="en-GB"/>
        </w:rPr>
        <w:t>our population consists of</w:t>
      </w:r>
      <w:r w:rsidRPr="00F3673B">
        <w:rPr>
          <w:rFonts w:ascii="Times New Roman" w:hAnsi="Times New Roman" w:cs="Times New Roman"/>
          <w:lang w:val="en-GB"/>
        </w:rPr>
        <w:t xml:space="preserve"> at the start of our simulation</w:t>
      </w:r>
      <w:ins w:id="36" w:author="Microsoft account" w:date="2014-08-20T09:56:00Z">
        <w:r w:rsidR="007A1074">
          <w:rPr>
            <w:rFonts w:ascii="Times New Roman" w:hAnsi="Times New Roman" w:cs="Times New Roman"/>
            <w:lang w:val="en-GB"/>
          </w:rPr>
          <w:t xml:space="preserve"> (4 in this case)</w:t>
        </w:r>
      </w:ins>
      <w:r w:rsidR="00C21582" w:rsidRPr="00F3673B">
        <w:rPr>
          <w:rFonts w:ascii="Times New Roman" w:hAnsi="Times New Roman" w:cs="Times New Roman"/>
          <w:lang w:val="en-GB"/>
        </w:rPr>
        <w:t>.</w:t>
      </w:r>
      <w:r w:rsidR="00CD49AA" w:rsidRPr="00F3673B">
        <w:rPr>
          <w:rFonts w:ascii="Times New Roman" w:hAnsi="Times New Roman" w:cs="Times New Roman"/>
          <w:lang w:val="en-GB"/>
        </w:rPr>
        <w:t xml:space="preserve"> </w:t>
      </w:r>
      <w:proofErr w:type="spellStart"/>
      <w:proofErr w:type="gramStart"/>
      <w:r w:rsidR="00CD49AA" w:rsidRPr="00F3673B">
        <w:rPr>
          <w:rStyle w:val="codeChar"/>
        </w:rPr>
        <w:t>mating_nb_offspring_model</w:t>
      </w:r>
      <w:proofErr w:type="spellEnd"/>
      <w:proofErr w:type="gramEnd"/>
      <w:r w:rsidR="00CD49AA" w:rsidRPr="00F3673B">
        <w:rPr>
          <w:rFonts w:ascii="Times New Roman" w:hAnsi="Times New Roman" w:cs="Times New Roman"/>
          <w:lang w:val="en-GB"/>
        </w:rPr>
        <w:t xml:space="preserve"> allows us to choose how we would like the population to grow. Several options exist in </w:t>
      </w:r>
      <w:proofErr w:type="spellStart"/>
      <w:r w:rsidR="00CD49AA" w:rsidRPr="00F3673B">
        <w:rPr>
          <w:rFonts w:ascii="Times New Roman" w:hAnsi="Times New Roman" w:cs="Times New Roman"/>
          <w:lang w:val="en-GB"/>
        </w:rPr>
        <w:t>qN</w:t>
      </w:r>
      <w:proofErr w:type="spellEnd"/>
      <w:r w:rsidR="003872C9">
        <w:rPr>
          <w:rFonts w:ascii="Times New Roman" w:hAnsi="Times New Roman" w:cs="Times New Roman"/>
          <w:lang w:val="en-GB"/>
        </w:rPr>
        <w:t xml:space="preserve"> (see </w:t>
      </w:r>
      <w:r>
        <w:rPr>
          <w:rFonts w:ascii="Times New Roman" w:hAnsi="Times New Roman" w:cs="Times New Roman"/>
          <w:lang w:val="en-GB"/>
        </w:rPr>
        <w:t>S</w:t>
      </w:r>
      <w:r w:rsidR="003872C9">
        <w:rPr>
          <w:rFonts w:ascii="Times New Roman" w:hAnsi="Times New Roman" w:cs="Times New Roman"/>
          <w:lang w:val="en-GB"/>
        </w:rPr>
        <w:t>ection</w:t>
      </w:r>
      <w:r w:rsidR="008E591C">
        <w:rPr>
          <w:rFonts w:ascii="Times New Roman" w:hAnsi="Times New Roman" w:cs="Times New Roman"/>
          <w:lang w:val="en-GB"/>
        </w:rPr>
        <w:t xml:space="preserve"> 3.1</w:t>
      </w:r>
      <w:r w:rsidR="003872C9">
        <w:rPr>
          <w:rFonts w:ascii="Times New Roman" w:hAnsi="Times New Roman" w:cs="Times New Roman"/>
          <w:lang w:val="en-GB"/>
        </w:rPr>
        <w:t xml:space="preserve"> </w:t>
      </w:r>
      <w:r>
        <w:rPr>
          <w:rFonts w:ascii="Times New Roman" w:hAnsi="Times New Roman" w:cs="Times New Roman"/>
          <w:lang w:val="en-GB"/>
        </w:rPr>
        <w:t>‘</w:t>
      </w:r>
      <w:r w:rsidR="003872C9">
        <w:rPr>
          <w:rFonts w:ascii="Times New Roman" w:hAnsi="Times New Roman" w:cs="Times New Roman"/>
          <w:lang w:val="en-GB"/>
        </w:rPr>
        <w:t>Breeding</w:t>
      </w:r>
      <w:r>
        <w:rPr>
          <w:rFonts w:ascii="Times New Roman" w:hAnsi="Times New Roman" w:cs="Times New Roman"/>
          <w:lang w:val="en-GB"/>
        </w:rPr>
        <w:t>’</w:t>
      </w:r>
      <w:r w:rsidR="003872C9">
        <w:rPr>
          <w:rFonts w:ascii="Times New Roman" w:hAnsi="Times New Roman" w:cs="Times New Roman"/>
          <w:lang w:val="en-GB"/>
        </w:rPr>
        <w:t xml:space="preserve"> in the manual)</w:t>
      </w:r>
      <w:r w:rsidR="00CD49AA" w:rsidRPr="00F3673B">
        <w:rPr>
          <w:rFonts w:ascii="Times New Roman" w:hAnsi="Times New Roman" w:cs="Times New Roman"/>
          <w:lang w:val="en-GB"/>
        </w:rPr>
        <w:t xml:space="preserve">, but here we choose </w:t>
      </w:r>
      <w:r w:rsidR="0097344E" w:rsidRPr="00F3673B">
        <w:rPr>
          <w:rFonts w:ascii="Times New Roman" w:hAnsi="Times New Roman" w:cs="Times New Roman"/>
          <w:lang w:val="en-GB"/>
        </w:rPr>
        <w:t>option 2, which means</w:t>
      </w:r>
      <w:r>
        <w:rPr>
          <w:rFonts w:ascii="Times New Roman" w:hAnsi="Times New Roman" w:cs="Times New Roman"/>
          <w:lang w:val="en-GB"/>
        </w:rPr>
        <w:t xml:space="preserve"> that</w:t>
      </w:r>
      <w:r w:rsidR="00CD49AA" w:rsidRPr="00F3673B">
        <w:rPr>
          <w:rFonts w:ascii="Times New Roman" w:hAnsi="Times New Roman" w:cs="Times New Roman"/>
          <w:lang w:val="en-GB"/>
        </w:rPr>
        <w:t xml:space="preserve"> </w:t>
      </w:r>
      <w:r w:rsidR="00367D33">
        <w:rPr>
          <w:rFonts w:ascii="Times New Roman" w:hAnsi="Times New Roman" w:cs="Times New Roman"/>
          <w:lang w:val="en-GB"/>
        </w:rPr>
        <w:t xml:space="preserve">for each generation </w:t>
      </w:r>
      <w:proofErr w:type="spellStart"/>
      <w:r w:rsidR="00367D33">
        <w:rPr>
          <w:rFonts w:ascii="Times New Roman" w:hAnsi="Times New Roman" w:cs="Times New Roman"/>
          <w:lang w:val="en-GB"/>
        </w:rPr>
        <w:t>qN</w:t>
      </w:r>
      <w:proofErr w:type="spellEnd"/>
      <w:r w:rsidR="00367D33">
        <w:rPr>
          <w:rFonts w:ascii="Times New Roman" w:hAnsi="Times New Roman" w:cs="Times New Roman"/>
          <w:lang w:val="en-GB"/>
        </w:rPr>
        <w:t xml:space="preserve"> lets each female have exactly x offspring, where x is defined by the parameter </w:t>
      </w:r>
      <w:proofErr w:type="spellStart"/>
      <w:r w:rsidR="0097344E" w:rsidRPr="00F3673B">
        <w:rPr>
          <w:rStyle w:val="codeChar"/>
        </w:rPr>
        <w:t>mean_</w:t>
      </w:r>
      <w:r w:rsidR="00CD49AA" w:rsidRPr="00F3673B">
        <w:rPr>
          <w:rStyle w:val="codeChar"/>
        </w:rPr>
        <w:t>fe</w:t>
      </w:r>
      <w:r w:rsidR="0097344E" w:rsidRPr="00F3673B">
        <w:rPr>
          <w:rStyle w:val="codeChar"/>
        </w:rPr>
        <w:t>cundity</w:t>
      </w:r>
      <w:proofErr w:type="spellEnd"/>
      <w:r w:rsidR="0097344E" w:rsidRPr="00F3673B">
        <w:rPr>
          <w:rFonts w:ascii="Times New Roman" w:hAnsi="Times New Roman" w:cs="Times New Roman"/>
          <w:lang w:val="en-GB"/>
        </w:rPr>
        <w:t xml:space="preserve">. </w:t>
      </w:r>
      <w:r w:rsidR="00262883">
        <w:rPr>
          <w:rFonts w:ascii="Times New Roman" w:hAnsi="Times New Roman" w:cs="Times New Roman"/>
          <w:b/>
          <w:lang w:val="en-GB"/>
        </w:rPr>
        <w:t>G</w:t>
      </w:r>
      <w:r w:rsidRPr="00713DF3">
        <w:rPr>
          <w:rFonts w:ascii="Times New Roman" w:hAnsi="Times New Roman" w:cs="Times New Roman"/>
          <w:b/>
          <w:lang w:val="en-GB"/>
        </w:rPr>
        <w:t>enerations are non-overlapping</w:t>
      </w:r>
      <w:r>
        <w:rPr>
          <w:rFonts w:ascii="Times New Roman" w:hAnsi="Times New Roman" w:cs="Times New Roman"/>
          <w:lang w:val="en-GB"/>
        </w:rPr>
        <w:t xml:space="preserve"> in </w:t>
      </w:r>
      <w:proofErr w:type="spellStart"/>
      <w:r>
        <w:rPr>
          <w:rFonts w:ascii="Times New Roman" w:hAnsi="Times New Roman" w:cs="Times New Roman"/>
          <w:lang w:val="en-GB"/>
        </w:rPr>
        <w:t>qN</w:t>
      </w:r>
      <w:proofErr w:type="spellEnd"/>
      <w:r>
        <w:rPr>
          <w:rFonts w:ascii="Times New Roman" w:hAnsi="Times New Roman" w:cs="Times New Roman"/>
          <w:lang w:val="en-GB"/>
        </w:rPr>
        <w:t>, t</w:t>
      </w:r>
      <w:r w:rsidR="0097344E" w:rsidRPr="00F3673B">
        <w:rPr>
          <w:rFonts w:ascii="Times New Roman" w:hAnsi="Times New Roman" w:cs="Times New Roman"/>
          <w:lang w:val="en-GB"/>
        </w:rPr>
        <w:t>his fecundity</w:t>
      </w:r>
      <w:r w:rsidR="00367D33">
        <w:rPr>
          <w:rFonts w:ascii="Times New Roman" w:hAnsi="Times New Roman" w:cs="Times New Roman"/>
          <w:lang w:val="en-GB"/>
        </w:rPr>
        <w:t xml:space="preserve"> therefore</w:t>
      </w:r>
      <w:r w:rsidR="0097344E" w:rsidRPr="00F3673B">
        <w:rPr>
          <w:rFonts w:ascii="Times New Roman" w:hAnsi="Times New Roman" w:cs="Times New Roman"/>
          <w:lang w:val="en-GB"/>
        </w:rPr>
        <w:t xml:space="preserve"> specifies the lifetime reproductive success of each female in the population. </w:t>
      </w:r>
      <w:r w:rsidR="00262883">
        <w:rPr>
          <w:rFonts w:ascii="Times New Roman" w:hAnsi="Times New Roman" w:cs="Times New Roman"/>
          <w:b/>
          <w:lang w:val="en-GB"/>
        </w:rPr>
        <w:t>Since b</w:t>
      </w:r>
      <w:r w:rsidR="0097344E" w:rsidRPr="00F3673B">
        <w:rPr>
          <w:rFonts w:ascii="Times New Roman" w:hAnsi="Times New Roman" w:cs="Times New Roman"/>
          <w:b/>
          <w:lang w:val="en-GB"/>
        </w:rPr>
        <w:t>y default each individual is hermaphrodite</w:t>
      </w:r>
      <w:r w:rsidR="0097344E" w:rsidRPr="00F3673B">
        <w:rPr>
          <w:rFonts w:ascii="Times New Roman" w:hAnsi="Times New Roman" w:cs="Times New Roman"/>
          <w:lang w:val="en-GB"/>
        </w:rPr>
        <w:t xml:space="preserve"> (and therefore </w:t>
      </w:r>
      <w:r w:rsidR="009C3CE6" w:rsidRPr="00F3673B">
        <w:rPr>
          <w:rFonts w:ascii="Times New Roman" w:hAnsi="Times New Roman" w:cs="Times New Roman"/>
          <w:lang w:val="en-GB"/>
        </w:rPr>
        <w:t xml:space="preserve">also </w:t>
      </w:r>
      <w:r w:rsidR="0097344E" w:rsidRPr="00F3673B">
        <w:rPr>
          <w:rFonts w:ascii="Times New Roman" w:hAnsi="Times New Roman" w:cs="Times New Roman"/>
          <w:lang w:val="en-GB"/>
        </w:rPr>
        <w:t>female), a fecundity of 1.5</w:t>
      </w:r>
      <w:r>
        <w:rPr>
          <w:rFonts w:ascii="Times New Roman" w:hAnsi="Times New Roman" w:cs="Times New Roman"/>
          <w:lang w:val="en-GB"/>
        </w:rPr>
        <w:t xml:space="preserve"> will </w:t>
      </w:r>
      <w:r w:rsidR="0097344E" w:rsidRPr="00F3673B">
        <w:rPr>
          <w:rFonts w:ascii="Times New Roman" w:hAnsi="Times New Roman" w:cs="Times New Roman"/>
          <w:lang w:val="en-GB"/>
        </w:rPr>
        <w:t xml:space="preserve">mean our population </w:t>
      </w:r>
      <w:ins w:id="37" w:author="Microsoft account" w:date="2014-08-20T09:59:00Z">
        <w:r w:rsidR="007A1074">
          <w:rPr>
            <w:rFonts w:ascii="Times New Roman" w:hAnsi="Times New Roman" w:cs="Times New Roman"/>
            <w:lang w:val="en-GB"/>
          </w:rPr>
          <w:t xml:space="preserve">multiplies by 1.5 each generation, and therefore </w:t>
        </w:r>
      </w:ins>
      <w:r w:rsidR="0097344E" w:rsidRPr="00F3673B">
        <w:rPr>
          <w:rFonts w:ascii="Times New Roman" w:hAnsi="Times New Roman" w:cs="Times New Roman"/>
          <w:lang w:val="en-GB"/>
        </w:rPr>
        <w:t>grow</w:t>
      </w:r>
      <w:r>
        <w:rPr>
          <w:rFonts w:ascii="Times New Roman" w:hAnsi="Times New Roman" w:cs="Times New Roman"/>
          <w:lang w:val="en-GB"/>
        </w:rPr>
        <w:t>s</w:t>
      </w:r>
      <w:r w:rsidR="0097344E" w:rsidRPr="00F3673B">
        <w:rPr>
          <w:rFonts w:ascii="Times New Roman" w:hAnsi="Times New Roman" w:cs="Times New Roman"/>
          <w:lang w:val="en-GB"/>
        </w:rPr>
        <w:t xml:space="preserve"> exponentially. </w:t>
      </w:r>
      <w:r w:rsidR="00367D33">
        <w:rPr>
          <w:rFonts w:ascii="Times New Roman" w:hAnsi="Times New Roman" w:cs="Times New Roman"/>
          <w:lang w:val="en-GB"/>
        </w:rPr>
        <w:t xml:space="preserve">If we do not want our population to grow beyond </w:t>
      </w:r>
      <w:r w:rsidR="0097344E" w:rsidRPr="00F3673B">
        <w:rPr>
          <w:rFonts w:ascii="Times New Roman" w:hAnsi="Times New Roman" w:cs="Times New Roman"/>
          <w:lang w:val="en-GB"/>
        </w:rPr>
        <w:t>the carrying capacity</w:t>
      </w:r>
      <w:r w:rsidR="00367D33">
        <w:rPr>
          <w:rFonts w:ascii="Times New Roman" w:hAnsi="Times New Roman" w:cs="Times New Roman"/>
          <w:lang w:val="en-GB"/>
        </w:rPr>
        <w:t xml:space="preserve"> of the site</w:t>
      </w:r>
      <w:r w:rsidR="0097344E" w:rsidRPr="00F3673B">
        <w:rPr>
          <w:rFonts w:ascii="Times New Roman" w:hAnsi="Times New Roman" w:cs="Times New Roman"/>
          <w:lang w:val="en-GB"/>
        </w:rPr>
        <w:t xml:space="preserve">, </w:t>
      </w:r>
      <w:r w:rsidR="0097344E" w:rsidRPr="00F3673B">
        <w:rPr>
          <w:rFonts w:ascii="Times New Roman" w:hAnsi="Times New Roman" w:cs="Times New Roman"/>
          <w:b/>
          <w:lang w:val="en-GB"/>
        </w:rPr>
        <w:t xml:space="preserve">we have to tell </w:t>
      </w:r>
      <w:proofErr w:type="spellStart"/>
      <w:r w:rsidR="0097344E" w:rsidRPr="00F3673B">
        <w:rPr>
          <w:rFonts w:ascii="Times New Roman" w:hAnsi="Times New Roman" w:cs="Times New Roman"/>
          <w:b/>
          <w:lang w:val="en-GB"/>
        </w:rPr>
        <w:t>qN</w:t>
      </w:r>
      <w:proofErr w:type="spellEnd"/>
      <w:r w:rsidR="0097344E" w:rsidRPr="00F3673B">
        <w:rPr>
          <w:rFonts w:ascii="Times New Roman" w:hAnsi="Times New Roman" w:cs="Times New Roman"/>
          <w:b/>
          <w:lang w:val="en-GB"/>
        </w:rPr>
        <w:t xml:space="preserve"> to ‘trim’ any excess individuals</w:t>
      </w:r>
      <w:r w:rsidR="001E019E" w:rsidRPr="00F3673B">
        <w:rPr>
          <w:rFonts w:ascii="Times New Roman" w:hAnsi="Times New Roman" w:cs="Times New Roman"/>
          <w:lang w:val="en-GB"/>
        </w:rPr>
        <w:t xml:space="preserve"> from the population </w:t>
      </w:r>
      <w:r w:rsidR="00262883">
        <w:rPr>
          <w:rFonts w:ascii="Times New Roman" w:hAnsi="Times New Roman" w:cs="Times New Roman"/>
          <w:lang w:val="en-GB"/>
        </w:rPr>
        <w:t>over</w:t>
      </w:r>
      <w:r w:rsidR="001E019E" w:rsidRPr="00F3673B">
        <w:rPr>
          <w:rFonts w:ascii="Times New Roman" w:hAnsi="Times New Roman" w:cs="Times New Roman"/>
          <w:lang w:val="en-GB"/>
        </w:rPr>
        <w:t xml:space="preserve"> the carrying capacity, which we do by setting </w:t>
      </w:r>
      <w:proofErr w:type="spellStart"/>
      <w:r w:rsidR="001E019E" w:rsidRPr="00F3673B">
        <w:rPr>
          <w:rStyle w:val="codeChar"/>
        </w:rPr>
        <w:t>regulation_model_adults</w:t>
      </w:r>
      <w:proofErr w:type="spellEnd"/>
      <w:r w:rsidR="001E019E" w:rsidRPr="00F3673B">
        <w:rPr>
          <w:rFonts w:ascii="Times New Roman" w:hAnsi="Times New Roman" w:cs="Times New Roman"/>
          <w:lang w:val="en-GB"/>
        </w:rPr>
        <w:t xml:space="preserve"> to 1.</w:t>
      </w:r>
      <w:r w:rsidR="0097344E" w:rsidRPr="00F3673B">
        <w:rPr>
          <w:rFonts w:ascii="Times New Roman" w:hAnsi="Times New Roman" w:cs="Times New Roman"/>
          <w:lang w:val="en-GB"/>
        </w:rPr>
        <w:t xml:space="preserve"> </w:t>
      </w:r>
      <w:r w:rsidR="00150F42" w:rsidRPr="00F3673B">
        <w:rPr>
          <w:rFonts w:ascii="Times New Roman" w:hAnsi="Times New Roman" w:cs="Times New Roman"/>
          <w:lang w:val="en-GB"/>
        </w:rPr>
        <w:t xml:space="preserve">Lastly, </w:t>
      </w:r>
      <w:r w:rsidR="00F3673B">
        <w:rPr>
          <w:rFonts w:ascii="Times New Roman" w:hAnsi="Times New Roman" w:cs="Times New Roman"/>
          <w:lang w:val="en-GB"/>
        </w:rPr>
        <w:t>behind</w:t>
      </w:r>
      <w:r w:rsidR="00150F42" w:rsidRPr="00F3673B">
        <w:rPr>
          <w:rFonts w:ascii="Times New Roman" w:hAnsi="Times New Roman" w:cs="Times New Roman"/>
          <w:lang w:val="en-GB"/>
        </w:rPr>
        <w:t xml:space="preserve"> </w:t>
      </w:r>
      <w:r w:rsidR="00150F42" w:rsidRPr="00F3673B">
        <w:rPr>
          <w:rStyle w:val="codeChar"/>
        </w:rPr>
        <w:t>stat</w:t>
      </w:r>
      <w:r w:rsidR="00150F42" w:rsidRPr="00F3673B">
        <w:rPr>
          <w:rFonts w:ascii="Times New Roman" w:hAnsi="Times New Roman" w:cs="Times New Roman"/>
          <w:lang w:val="en-GB"/>
        </w:rPr>
        <w:t xml:space="preserve"> we define the output we would like </w:t>
      </w:r>
      <w:proofErr w:type="spellStart"/>
      <w:r w:rsidR="00150F42" w:rsidRPr="00F3673B">
        <w:rPr>
          <w:rFonts w:ascii="Times New Roman" w:hAnsi="Times New Roman" w:cs="Times New Roman"/>
          <w:lang w:val="en-GB"/>
        </w:rPr>
        <w:t>qN</w:t>
      </w:r>
      <w:proofErr w:type="spellEnd"/>
      <w:r w:rsidR="00150F42" w:rsidRPr="00F3673B">
        <w:rPr>
          <w:rFonts w:ascii="Times New Roman" w:hAnsi="Times New Roman" w:cs="Times New Roman"/>
          <w:lang w:val="en-GB"/>
        </w:rPr>
        <w:t xml:space="preserve"> to save from this</w:t>
      </w:r>
      <w:r w:rsidR="0097344E" w:rsidRPr="00F3673B">
        <w:rPr>
          <w:rFonts w:ascii="Times New Roman" w:hAnsi="Times New Roman" w:cs="Times New Roman"/>
          <w:lang w:val="en-GB"/>
        </w:rPr>
        <w:t xml:space="preserve"> simulation; in this case we are only asking it to save the number of adults</w:t>
      </w:r>
      <w:r w:rsidR="00150F42" w:rsidRPr="00F3673B">
        <w:rPr>
          <w:rFonts w:ascii="Times New Roman" w:hAnsi="Times New Roman" w:cs="Times New Roman"/>
          <w:lang w:val="en-GB"/>
        </w:rPr>
        <w:t xml:space="preserve"> </w:t>
      </w:r>
      <w:r w:rsidR="001E019E" w:rsidRPr="00F3673B">
        <w:rPr>
          <w:rFonts w:ascii="Times New Roman" w:hAnsi="Times New Roman" w:cs="Times New Roman"/>
          <w:lang w:val="en-GB"/>
        </w:rPr>
        <w:t>in each generation.</w:t>
      </w:r>
      <w:r w:rsidR="00132129">
        <w:rPr>
          <w:rFonts w:ascii="Times New Roman" w:hAnsi="Times New Roman" w:cs="Times New Roman"/>
          <w:lang w:val="en-GB"/>
        </w:rPr>
        <w:t xml:space="preserve"> </w:t>
      </w:r>
    </w:p>
    <w:p w:rsidR="001E019E" w:rsidRPr="00F3673B" w:rsidRDefault="001E019E">
      <w:pPr>
        <w:rPr>
          <w:rFonts w:ascii="Times New Roman" w:hAnsi="Times New Roman" w:cs="Times New Roman"/>
          <w:lang w:val="en-GB"/>
        </w:rPr>
      </w:pPr>
      <w:r w:rsidRPr="00F3673B">
        <w:rPr>
          <w:rFonts w:ascii="Times New Roman" w:hAnsi="Times New Roman" w:cs="Times New Roman"/>
          <w:lang w:val="en-GB"/>
        </w:rPr>
        <w:t>Now we will save this file as “Demo1.ini”, put it in the same folder as</w:t>
      </w:r>
      <w:ins w:id="38" w:author="Microsoft account" w:date="2014-08-20T10:01:00Z">
        <w:r w:rsidR="00120BE1">
          <w:rPr>
            <w:rFonts w:ascii="Times New Roman" w:hAnsi="Times New Roman" w:cs="Times New Roman"/>
            <w:lang w:val="en-GB"/>
          </w:rPr>
          <w:t xml:space="preserve"> the</w:t>
        </w:r>
      </w:ins>
      <w:r w:rsidRPr="00F3673B">
        <w:rPr>
          <w:rFonts w:ascii="Times New Roman" w:hAnsi="Times New Roman" w:cs="Times New Roman"/>
          <w:lang w:val="en-GB"/>
        </w:rPr>
        <w:t xml:space="preserve"> </w:t>
      </w:r>
      <w:proofErr w:type="spellStart"/>
      <w:r w:rsidRPr="00F3673B">
        <w:rPr>
          <w:rFonts w:ascii="Times New Roman" w:hAnsi="Times New Roman" w:cs="Times New Roman"/>
          <w:lang w:val="en-GB"/>
        </w:rPr>
        <w:t>quantiNemo</w:t>
      </w:r>
      <w:proofErr w:type="spellEnd"/>
      <w:ins w:id="39" w:author="Microsoft account" w:date="2014-08-20T10:01:00Z">
        <w:r w:rsidR="00120BE1">
          <w:rPr>
            <w:rFonts w:ascii="Times New Roman" w:hAnsi="Times New Roman" w:cs="Times New Roman"/>
            <w:lang w:val="en-GB"/>
          </w:rPr>
          <w:t xml:space="preserve"> executable</w:t>
        </w:r>
      </w:ins>
      <w:del w:id="40" w:author="Microsoft account" w:date="2014-08-20T10:01:00Z">
        <w:r w:rsidRPr="00F3673B" w:rsidDel="00120BE1">
          <w:rPr>
            <w:rFonts w:ascii="Times New Roman" w:hAnsi="Times New Roman" w:cs="Times New Roman"/>
            <w:lang w:val="en-GB"/>
          </w:rPr>
          <w:delText>.exe</w:delText>
        </w:r>
      </w:del>
      <w:r w:rsidRPr="00F3673B">
        <w:rPr>
          <w:rFonts w:ascii="Times New Roman" w:hAnsi="Times New Roman" w:cs="Times New Roman"/>
          <w:lang w:val="en-GB"/>
        </w:rPr>
        <w:t xml:space="preserve"> and run </w:t>
      </w:r>
      <w:del w:id="41" w:author="Microsoft account" w:date="2014-08-20T10:01:00Z">
        <w:r w:rsidRPr="00F3673B" w:rsidDel="00120BE1">
          <w:rPr>
            <w:rFonts w:ascii="Times New Roman" w:hAnsi="Times New Roman" w:cs="Times New Roman"/>
            <w:lang w:val="en-GB"/>
          </w:rPr>
          <w:delText>quantiNemo.exe.</w:delText>
        </w:r>
      </w:del>
      <w:ins w:id="42" w:author="Microsoft account" w:date="2014-08-20T10:01:00Z">
        <w:r w:rsidR="00120BE1">
          <w:rPr>
            <w:rFonts w:ascii="Times New Roman" w:hAnsi="Times New Roman" w:cs="Times New Roman"/>
            <w:lang w:val="en-GB"/>
          </w:rPr>
          <w:t>the executable.</w:t>
        </w:r>
      </w:ins>
      <w:r w:rsidRPr="00F3673B">
        <w:rPr>
          <w:rFonts w:ascii="Times New Roman" w:hAnsi="Times New Roman" w:cs="Times New Roman"/>
          <w:lang w:val="en-GB"/>
        </w:rPr>
        <w:t xml:space="preserve"> The programme will ask you:</w:t>
      </w:r>
    </w:p>
    <w:p w:rsidR="001E019E" w:rsidRDefault="001E019E" w:rsidP="00C407DF">
      <w:pPr>
        <w:pStyle w:val="code"/>
      </w:pPr>
      <w:r>
        <w:t>Please enter the settings file name (or ‘exit’</w:t>
      </w:r>
      <w:r w:rsidR="00C407DF">
        <w:t xml:space="preserve"> </w:t>
      </w:r>
      <w:r>
        <w:t xml:space="preserve">to terminate </w:t>
      </w:r>
      <w:proofErr w:type="spellStart"/>
      <w:r>
        <w:t>quantiNEMO</w:t>
      </w:r>
      <w:proofErr w:type="spellEnd"/>
      <w:r>
        <w:t xml:space="preserve">): </w:t>
      </w:r>
    </w:p>
    <w:p w:rsidR="00C407DF" w:rsidRDefault="00C407DF" w:rsidP="00C407DF">
      <w:pPr>
        <w:pStyle w:val="code"/>
      </w:pPr>
    </w:p>
    <w:p w:rsidR="00B825CE" w:rsidRDefault="00C407DF">
      <w:pPr>
        <w:rPr>
          <w:rFonts w:ascii="Times New Roman" w:hAnsi="Times New Roman" w:cs="Times New Roman"/>
          <w:lang w:val="en-GB"/>
        </w:rPr>
      </w:pPr>
      <w:r w:rsidRPr="00F3673B">
        <w:rPr>
          <w:rFonts w:ascii="Times New Roman" w:hAnsi="Times New Roman" w:cs="Times New Roman"/>
          <w:lang w:val="en-GB"/>
        </w:rPr>
        <w:t xml:space="preserve">Type </w:t>
      </w:r>
      <w:r w:rsidRPr="00F3673B">
        <w:rPr>
          <w:rStyle w:val="codeChar"/>
        </w:rPr>
        <w:t>Demo1.ini</w:t>
      </w:r>
      <w:r w:rsidRPr="00F3673B">
        <w:rPr>
          <w:rFonts w:ascii="Times New Roman" w:hAnsi="Times New Roman" w:cs="Times New Roman"/>
          <w:lang w:val="en-GB"/>
        </w:rPr>
        <w:t xml:space="preserve"> </w:t>
      </w:r>
      <w:r w:rsidR="00E660B8">
        <w:rPr>
          <w:rFonts w:ascii="Times New Roman" w:hAnsi="Times New Roman" w:cs="Times New Roman"/>
          <w:lang w:val="en-GB"/>
        </w:rPr>
        <w:t xml:space="preserve">(or the name you gave your setup-file, including any extensions) </w:t>
      </w:r>
      <w:r w:rsidRPr="00F3673B">
        <w:rPr>
          <w:rFonts w:ascii="Times New Roman" w:hAnsi="Times New Roman" w:cs="Times New Roman"/>
          <w:lang w:val="en-GB"/>
        </w:rPr>
        <w:t xml:space="preserve">and press enter. The simulation will run now and should take less than a second. </w:t>
      </w:r>
    </w:p>
    <w:p w:rsidR="00B825CE" w:rsidRDefault="009E2A54">
      <w:pPr>
        <w:rPr>
          <w:rFonts w:ascii="Times New Roman" w:hAnsi="Times New Roman" w:cs="Times New Roman"/>
          <w:lang w:val="en-GB"/>
        </w:rPr>
      </w:pPr>
      <w:r>
        <w:rPr>
          <w:rFonts w:ascii="Times New Roman" w:hAnsi="Times New Roman" w:cs="Times New Roman"/>
          <w:lang w:val="en-GB"/>
        </w:rPr>
        <w:t xml:space="preserve">N.B. Make sure your file is not saved as </w:t>
      </w:r>
      <w:r w:rsidR="00E660B8">
        <w:rPr>
          <w:rFonts w:ascii="Times New Roman" w:hAnsi="Times New Roman" w:cs="Times New Roman"/>
          <w:lang w:val="en-GB"/>
        </w:rPr>
        <w:t>“</w:t>
      </w:r>
      <w:r>
        <w:rPr>
          <w:rFonts w:ascii="Times New Roman" w:hAnsi="Times New Roman" w:cs="Times New Roman"/>
          <w:lang w:val="en-GB"/>
        </w:rPr>
        <w:t>Demo1.ini.txt</w:t>
      </w:r>
      <w:r w:rsidR="00E660B8">
        <w:rPr>
          <w:rFonts w:ascii="Times New Roman" w:hAnsi="Times New Roman" w:cs="Times New Roman"/>
          <w:lang w:val="en-GB"/>
        </w:rPr>
        <w:t>”; some text editors will automatically add the ‘.txt’ extension if not told otherwise</w:t>
      </w:r>
      <w:r>
        <w:rPr>
          <w:rFonts w:ascii="Times New Roman" w:hAnsi="Times New Roman" w:cs="Times New Roman"/>
          <w:lang w:val="en-GB"/>
        </w:rPr>
        <w:t xml:space="preserve">. </w:t>
      </w:r>
    </w:p>
    <w:p w:rsidR="00C407DF" w:rsidRPr="00F3673B" w:rsidRDefault="00B825CE">
      <w:pPr>
        <w:rPr>
          <w:rFonts w:ascii="Times New Roman" w:hAnsi="Times New Roman" w:cs="Times New Roman"/>
          <w:lang w:val="en-GB"/>
        </w:rPr>
      </w:pPr>
      <w:r>
        <w:rPr>
          <w:rFonts w:ascii="Times New Roman" w:hAnsi="Times New Roman" w:cs="Times New Roman"/>
          <w:lang w:val="en-GB"/>
        </w:rPr>
        <w:t xml:space="preserve">N.B. If </w:t>
      </w:r>
      <w:proofErr w:type="spellStart"/>
      <w:r>
        <w:rPr>
          <w:rFonts w:ascii="Times New Roman" w:hAnsi="Times New Roman" w:cs="Times New Roman"/>
          <w:lang w:val="en-GB"/>
        </w:rPr>
        <w:t>qN</w:t>
      </w:r>
      <w:proofErr w:type="spellEnd"/>
      <w:r>
        <w:rPr>
          <w:rFonts w:ascii="Times New Roman" w:hAnsi="Times New Roman" w:cs="Times New Roman"/>
          <w:lang w:val="en-GB"/>
        </w:rPr>
        <w:t xml:space="preserve"> does not ask you to enter the settings file name, but immediately starts the simulation, it is because you still have a file in your </w:t>
      </w:r>
      <w:proofErr w:type="spellStart"/>
      <w:r>
        <w:rPr>
          <w:rFonts w:ascii="Times New Roman" w:hAnsi="Times New Roman" w:cs="Times New Roman"/>
          <w:lang w:val="en-GB"/>
        </w:rPr>
        <w:t>qN</w:t>
      </w:r>
      <w:proofErr w:type="spellEnd"/>
      <w:r>
        <w:rPr>
          <w:rFonts w:ascii="Times New Roman" w:hAnsi="Times New Roman" w:cs="Times New Roman"/>
          <w:lang w:val="en-GB"/>
        </w:rPr>
        <w:t xml:space="preserve"> folder named ‘quantiNemo.ini’, which </w:t>
      </w:r>
      <w:proofErr w:type="spellStart"/>
      <w:r>
        <w:rPr>
          <w:rFonts w:ascii="Times New Roman" w:hAnsi="Times New Roman" w:cs="Times New Roman"/>
          <w:lang w:val="en-GB"/>
        </w:rPr>
        <w:t>qN</w:t>
      </w:r>
      <w:proofErr w:type="spellEnd"/>
      <w:r>
        <w:rPr>
          <w:rFonts w:ascii="Times New Roman" w:hAnsi="Times New Roman" w:cs="Times New Roman"/>
          <w:lang w:val="en-GB"/>
        </w:rPr>
        <w:t xml:space="preserve"> automatically runs. To prevent this from happening, rename this file.</w:t>
      </w:r>
    </w:p>
    <w:p w:rsidR="002F7660" w:rsidRPr="00F3673B" w:rsidRDefault="00C407DF">
      <w:pPr>
        <w:rPr>
          <w:rFonts w:ascii="Times New Roman" w:hAnsi="Times New Roman" w:cs="Times New Roman"/>
          <w:lang w:val="en-GB"/>
        </w:rPr>
      </w:pPr>
      <w:r w:rsidRPr="00F3673B">
        <w:rPr>
          <w:rFonts w:ascii="Times New Roman" w:hAnsi="Times New Roman" w:cs="Times New Roman"/>
          <w:lang w:val="en-GB"/>
        </w:rPr>
        <w:t xml:space="preserve">At the end of the simulation </w:t>
      </w:r>
      <w:del w:id="43" w:author="Microsoft account" w:date="2014-08-20T10:01:00Z">
        <w:r w:rsidRPr="00F3673B" w:rsidDel="00120BE1">
          <w:rPr>
            <w:rFonts w:ascii="Times New Roman" w:hAnsi="Times New Roman" w:cs="Times New Roman"/>
            <w:lang w:val="en-GB"/>
          </w:rPr>
          <w:delText xml:space="preserve">the window closes and </w:delText>
        </w:r>
      </w:del>
      <w:r w:rsidRPr="00F3673B">
        <w:rPr>
          <w:rFonts w:ascii="Times New Roman" w:hAnsi="Times New Roman" w:cs="Times New Roman"/>
          <w:lang w:val="en-GB"/>
        </w:rPr>
        <w:t xml:space="preserve">a new folder should have appeared in the folder </w:t>
      </w:r>
      <w:del w:id="44" w:author="Microsoft account" w:date="2014-08-20T10:55:00Z">
        <w:r w:rsidRPr="00F3673B" w:rsidDel="00D4171F">
          <w:rPr>
            <w:rFonts w:ascii="Times New Roman" w:hAnsi="Times New Roman" w:cs="Times New Roman"/>
            <w:lang w:val="en-GB"/>
          </w:rPr>
          <w:delText xml:space="preserve">with </w:delText>
        </w:r>
      </w:del>
      <w:ins w:id="45" w:author="Microsoft account" w:date="2014-08-20T10:55:00Z">
        <w:r w:rsidR="00D4171F">
          <w:rPr>
            <w:rFonts w:ascii="Times New Roman" w:hAnsi="Times New Roman" w:cs="Times New Roman"/>
            <w:lang w:val="en-GB"/>
          </w:rPr>
          <w:t>containing</w:t>
        </w:r>
        <w:r w:rsidR="00D4171F" w:rsidRPr="00F3673B">
          <w:rPr>
            <w:rFonts w:ascii="Times New Roman" w:hAnsi="Times New Roman" w:cs="Times New Roman"/>
            <w:lang w:val="en-GB"/>
          </w:rPr>
          <w:t xml:space="preserve"> </w:t>
        </w:r>
      </w:ins>
      <w:proofErr w:type="spellStart"/>
      <w:r w:rsidRPr="00F3673B">
        <w:rPr>
          <w:rFonts w:ascii="Times New Roman" w:hAnsi="Times New Roman" w:cs="Times New Roman"/>
          <w:lang w:val="en-GB"/>
        </w:rPr>
        <w:t>qN</w:t>
      </w:r>
      <w:proofErr w:type="spellEnd"/>
      <w:r w:rsidRPr="00F3673B">
        <w:rPr>
          <w:rFonts w:ascii="Times New Roman" w:hAnsi="Times New Roman" w:cs="Times New Roman"/>
          <w:lang w:val="en-GB"/>
        </w:rPr>
        <w:t xml:space="preserve"> </w:t>
      </w:r>
      <w:del w:id="46" w:author="Microsoft account" w:date="2014-08-20T10:26:00Z">
        <w:r w:rsidRPr="00F3673B" w:rsidDel="00D66C64">
          <w:rPr>
            <w:rFonts w:ascii="Times New Roman" w:hAnsi="Times New Roman" w:cs="Times New Roman"/>
            <w:lang w:val="en-GB"/>
          </w:rPr>
          <w:delText>named ‘</w:delText>
        </w:r>
      </w:del>
      <w:del w:id="47" w:author="Microsoft account" w:date="2014-08-20T10:25:00Z">
        <w:r w:rsidRPr="00F3673B" w:rsidDel="00D66C64">
          <w:rPr>
            <w:rFonts w:ascii="Times New Roman" w:hAnsi="Times New Roman" w:cs="Times New Roman"/>
            <w:lang w:val="en-GB"/>
          </w:rPr>
          <w:delText>simulation</w:delText>
        </w:r>
      </w:del>
      <w:del w:id="48" w:author="Microsoft account" w:date="2014-08-20T10:26:00Z">
        <w:r w:rsidRPr="00F3673B" w:rsidDel="00D66C64">
          <w:rPr>
            <w:rFonts w:ascii="Times New Roman" w:hAnsi="Times New Roman" w:cs="Times New Roman"/>
            <w:lang w:val="en-GB"/>
          </w:rPr>
          <w:delText>’ with attached the date and time you ran it</w:delText>
        </w:r>
      </w:del>
      <w:ins w:id="49" w:author="Microsoft account" w:date="2014-08-20T10:26:00Z">
        <w:r w:rsidR="00D66C64">
          <w:rPr>
            <w:rFonts w:ascii="Times New Roman" w:hAnsi="Times New Roman" w:cs="Times New Roman"/>
            <w:lang w:val="en-GB"/>
          </w:rPr>
          <w:t>carrying the same name as the setup file (in our case ‘Demo1’) followed by the date and time you started the simulation</w:t>
        </w:r>
      </w:ins>
      <w:r w:rsidRPr="00F3673B">
        <w:rPr>
          <w:rFonts w:ascii="Times New Roman" w:hAnsi="Times New Roman" w:cs="Times New Roman"/>
          <w:lang w:val="en-GB"/>
        </w:rPr>
        <w:t>. In this folde</w:t>
      </w:r>
      <w:r w:rsidR="002F7660" w:rsidRPr="00F3673B">
        <w:rPr>
          <w:rFonts w:ascii="Times New Roman" w:hAnsi="Times New Roman" w:cs="Times New Roman"/>
          <w:lang w:val="en-GB"/>
        </w:rPr>
        <w:t>r you will find five files. Open simulation_stats.txt</w:t>
      </w:r>
      <w:ins w:id="50" w:author="Microsoft account" w:date="2014-08-20T10:27:00Z">
        <w:r w:rsidR="00D66C64">
          <w:rPr>
            <w:rFonts w:ascii="Times New Roman" w:hAnsi="Times New Roman" w:cs="Times New Roman"/>
            <w:lang w:val="en-GB"/>
          </w:rPr>
          <w:t xml:space="preserve"> and ignore the other files for the moment</w:t>
        </w:r>
      </w:ins>
      <w:r w:rsidRPr="00F3673B">
        <w:rPr>
          <w:rFonts w:ascii="Times New Roman" w:hAnsi="Times New Roman" w:cs="Times New Roman"/>
          <w:lang w:val="en-GB"/>
        </w:rPr>
        <w:t>.</w:t>
      </w:r>
      <w:r w:rsidR="002F7660" w:rsidRPr="00F3673B">
        <w:rPr>
          <w:rFonts w:ascii="Times New Roman" w:hAnsi="Times New Roman" w:cs="Times New Roman"/>
          <w:lang w:val="en-GB"/>
        </w:rPr>
        <w:t xml:space="preserve"> The top of the file will look like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3"/>
        <w:gridCol w:w="2134"/>
        <w:gridCol w:w="2134"/>
      </w:tblGrid>
      <w:tr w:rsidR="002F7660" w:rsidTr="002F7660">
        <w:tc>
          <w:tcPr>
            <w:tcW w:w="2013" w:type="dxa"/>
          </w:tcPr>
          <w:p w:rsidR="002F7660" w:rsidRDefault="002F7660" w:rsidP="002F7660">
            <w:pPr>
              <w:pStyle w:val="code"/>
            </w:pPr>
            <w:r>
              <w:t>replicate</w:t>
            </w:r>
          </w:p>
          <w:p w:rsidR="002F7660" w:rsidRDefault="002F7660" w:rsidP="002F7660">
            <w:pPr>
              <w:pStyle w:val="code"/>
            </w:pPr>
            <w:r>
              <w:t>1</w:t>
            </w:r>
          </w:p>
          <w:p w:rsidR="002F7660" w:rsidRDefault="002F7660" w:rsidP="002F7660">
            <w:pPr>
              <w:pStyle w:val="code"/>
            </w:pPr>
            <w:r>
              <w:t>1</w:t>
            </w:r>
          </w:p>
          <w:p w:rsidR="002F7660" w:rsidRDefault="002F7660" w:rsidP="002F7660">
            <w:pPr>
              <w:pStyle w:val="code"/>
            </w:pPr>
            <w:r>
              <w:t>1</w:t>
            </w:r>
          </w:p>
          <w:p w:rsidR="002F7660" w:rsidRDefault="002F7660" w:rsidP="002F7660">
            <w:pPr>
              <w:pStyle w:val="code"/>
            </w:pPr>
            <w:r>
              <w:t>1</w:t>
            </w:r>
          </w:p>
          <w:p w:rsidR="002F7660" w:rsidRDefault="002F7660" w:rsidP="002F7660">
            <w:pPr>
              <w:pStyle w:val="code"/>
            </w:pPr>
            <w:r>
              <w:t>1</w:t>
            </w:r>
          </w:p>
          <w:p w:rsidR="002F7660" w:rsidRDefault="002F7660" w:rsidP="002F7660">
            <w:pPr>
              <w:pStyle w:val="code"/>
            </w:pPr>
            <w:r>
              <w:t>1</w:t>
            </w:r>
          </w:p>
          <w:p w:rsidR="002F7660" w:rsidRDefault="002F7660" w:rsidP="002F7660">
            <w:pPr>
              <w:pStyle w:val="code"/>
            </w:pPr>
            <w:r>
              <w:t>1</w:t>
            </w:r>
          </w:p>
          <w:p w:rsidR="002F7660" w:rsidRDefault="002F7660" w:rsidP="002F7660">
            <w:pPr>
              <w:pStyle w:val="code"/>
            </w:pPr>
            <w:r>
              <w:t>1</w:t>
            </w:r>
          </w:p>
          <w:p w:rsidR="002F7660" w:rsidRDefault="002F7660" w:rsidP="002F7660">
            <w:pPr>
              <w:pStyle w:val="code"/>
            </w:pPr>
            <w:r>
              <w:t>1</w:t>
            </w:r>
          </w:p>
          <w:p w:rsidR="002F7660" w:rsidRDefault="002F7660" w:rsidP="002F7660">
            <w:pPr>
              <w:pStyle w:val="code"/>
            </w:pPr>
            <w:r>
              <w:t>1</w:t>
            </w:r>
          </w:p>
          <w:p w:rsidR="002F7660" w:rsidRDefault="002F7660" w:rsidP="002F7660">
            <w:pPr>
              <w:pStyle w:val="code"/>
            </w:pPr>
            <w:r>
              <w:t>1</w:t>
            </w:r>
          </w:p>
          <w:p w:rsidR="002F7660" w:rsidRDefault="002F7660" w:rsidP="002F7660">
            <w:pPr>
              <w:pStyle w:val="code"/>
            </w:pPr>
            <w:r>
              <w:t>1</w:t>
            </w:r>
          </w:p>
          <w:p w:rsidR="002F7660" w:rsidRDefault="002F7660" w:rsidP="002F7660">
            <w:pPr>
              <w:pStyle w:val="code"/>
            </w:pPr>
            <w:r>
              <w:t>1</w:t>
            </w:r>
          </w:p>
          <w:p w:rsidR="002F7660" w:rsidRDefault="002F7660" w:rsidP="002F7660">
            <w:pPr>
              <w:pStyle w:val="code"/>
            </w:pPr>
            <w:r>
              <w:t>1</w:t>
            </w:r>
          </w:p>
          <w:p w:rsidR="002F7660" w:rsidRDefault="002F7660" w:rsidP="002F7660">
            <w:pPr>
              <w:pStyle w:val="code"/>
            </w:pPr>
            <w:r>
              <w:t>1</w:t>
            </w:r>
          </w:p>
          <w:p w:rsidR="001F3EF2" w:rsidRDefault="001F3EF2" w:rsidP="002F7660">
            <w:pPr>
              <w:pStyle w:val="code"/>
            </w:pPr>
            <w:r>
              <w:t>...</w:t>
            </w:r>
          </w:p>
        </w:tc>
        <w:tc>
          <w:tcPr>
            <w:tcW w:w="2134" w:type="dxa"/>
          </w:tcPr>
          <w:p w:rsidR="002F7660" w:rsidRDefault="002F7660" w:rsidP="002F7660">
            <w:pPr>
              <w:pStyle w:val="code"/>
            </w:pPr>
            <w:r>
              <w:t>generation</w:t>
            </w:r>
          </w:p>
          <w:p w:rsidR="002F7660" w:rsidRDefault="002F7660" w:rsidP="002F7660">
            <w:pPr>
              <w:pStyle w:val="code"/>
            </w:pPr>
            <w:r>
              <w:t>1</w:t>
            </w:r>
          </w:p>
          <w:p w:rsidR="002F7660" w:rsidRDefault="002F7660" w:rsidP="002F7660">
            <w:pPr>
              <w:pStyle w:val="code"/>
            </w:pPr>
            <w:r>
              <w:t>2</w:t>
            </w:r>
          </w:p>
          <w:p w:rsidR="002F7660" w:rsidRDefault="002F7660" w:rsidP="002F7660">
            <w:pPr>
              <w:pStyle w:val="code"/>
            </w:pPr>
            <w:r>
              <w:t>3</w:t>
            </w:r>
          </w:p>
          <w:p w:rsidR="002F7660" w:rsidRDefault="002F7660" w:rsidP="002F7660">
            <w:pPr>
              <w:pStyle w:val="code"/>
            </w:pPr>
            <w:r>
              <w:t>4</w:t>
            </w:r>
          </w:p>
          <w:p w:rsidR="002F7660" w:rsidRDefault="002F7660" w:rsidP="002F7660">
            <w:pPr>
              <w:pStyle w:val="code"/>
            </w:pPr>
            <w:r>
              <w:t>5</w:t>
            </w:r>
          </w:p>
          <w:p w:rsidR="002F7660" w:rsidRDefault="002F7660" w:rsidP="002F7660">
            <w:pPr>
              <w:pStyle w:val="code"/>
            </w:pPr>
            <w:r>
              <w:t>6</w:t>
            </w:r>
          </w:p>
          <w:p w:rsidR="002F7660" w:rsidRDefault="002F7660" w:rsidP="002F7660">
            <w:pPr>
              <w:pStyle w:val="code"/>
            </w:pPr>
            <w:r>
              <w:t>7</w:t>
            </w:r>
          </w:p>
          <w:p w:rsidR="002F7660" w:rsidRDefault="002F7660" w:rsidP="002F7660">
            <w:pPr>
              <w:pStyle w:val="code"/>
            </w:pPr>
            <w:r>
              <w:t>8</w:t>
            </w:r>
          </w:p>
          <w:p w:rsidR="002F7660" w:rsidRDefault="002F7660" w:rsidP="002F7660">
            <w:pPr>
              <w:pStyle w:val="code"/>
            </w:pPr>
            <w:r>
              <w:t>9</w:t>
            </w:r>
          </w:p>
          <w:p w:rsidR="002F7660" w:rsidRDefault="002F7660" w:rsidP="002F7660">
            <w:pPr>
              <w:pStyle w:val="code"/>
            </w:pPr>
            <w:r>
              <w:t>10</w:t>
            </w:r>
          </w:p>
          <w:p w:rsidR="002F7660" w:rsidRDefault="002F7660" w:rsidP="002F7660">
            <w:pPr>
              <w:pStyle w:val="code"/>
            </w:pPr>
            <w:r>
              <w:t>11</w:t>
            </w:r>
          </w:p>
          <w:p w:rsidR="002F7660" w:rsidRDefault="002F7660" w:rsidP="002F7660">
            <w:pPr>
              <w:pStyle w:val="code"/>
            </w:pPr>
            <w:r>
              <w:t>12</w:t>
            </w:r>
          </w:p>
          <w:p w:rsidR="002F7660" w:rsidRDefault="002F7660" w:rsidP="002F7660">
            <w:pPr>
              <w:pStyle w:val="code"/>
            </w:pPr>
            <w:r>
              <w:t>13</w:t>
            </w:r>
          </w:p>
          <w:p w:rsidR="002F7660" w:rsidRDefault="002F7660" w:rsidP="002F7660">
            <w:pPr>
              <w:pStyle w:val="code"/>
            </w:pPr>
            <w:r>
              <w:t>14</w:t>
            </w:r>
          </w:p>
          <w:p w:rsidR="002F7660" w:rsidRDefault="002F7660" w:rsidP="002F7660">
            <w:pPr>
              <w:pStyle w:val="code"/>
            </w:pPr>
            <w:r>
              <w:t>15</w:t>
            </w:r>
          </w:p>
        </w:tc>
        <w:tc>
          <w:tcPr>
            <w:tcW w:w="2134" w:type="dxa"/>
          </w:tcPr>
          <w:p w:rsidR="002F7660" w:rsidRDefault="002F7660" w:rsidP="002F7660">
            <w:pPr>
              <w:pStyle w:val="code"/>
            </w:pPr>
            <w:proofErr w:type="spellStart"/>
            <w:r>
              <w:t>adlt.nbInd</w:t>
            </w:r>
            <w:proofErr w:type="spellEnd"/>
          </w:p>
          <w:p w:rsidR="002F7660" w:rsidRDefault="002F7660" w:rsidP="002F7660">
            <w:pPr>
              <w:pStyle w:val="code"/>
            </w:pPr>
            <w:r>
              <w:t>4</w:t>
            </w:r>
          </w:p>
          <w:p w:rsidR="002F7660" w:rsidRDefault="002F7660" w:rsidP="002F7660">
            <w:pPr>
              <w:pStyle w:val="code"/>
            </w:pPr>
            <w:r>
              <w:t>6</w:t>
            </w:r>
          </w:p>
          <w:p w:rsidR="002F7660" w:rsidRDefault="002F7660" w:rsidP="002F7660">
            <w:pPr>
              <w:pStyle w:val="code"/>
            </w:pPr>
            <w:r>
              <w:t>9</w:t>
            </w:r>
          </w:p>
          <w:p w:rsidR="002F7660" w:rsidRDefault="002F7660" w:rsidP="002F7660">
            <w:pPr>
              <w:pStyle w:val="code"/>
            </w:pPr>
            <w:r>
              <w:t>14</w:t>
            </w:r>
          </w:p>
          <w:p w:rsidR="002F7660" w:rsidRDefault="002F7660" w:rsidP="002F7660">
            <w:pPr>
              <w:pStyle w:val="code"/>
            </w:pPr>
            <w:r>
              <w:t>21</w:t>
            </w:r>
          </w:p>
          <w:p w:rsidR="002F7660" w:rsidRDefault="002F7660" w:rsidP="002F7660">
            <w:pPr>
              <w:pStyle w:val="code"/>
            </w:pPr>
            <w:r>
              <w:t>32</w:t>
            </w:r>
          </w:p>
          <w:p w:rsidR="002F7660" w:rsidRDefault="002F7660" w:rsidP="002F7660">
            <w:pPr>
              <w:pStyle w:val="code"/>
            </w:pPr>
            <w:r>
              <w:t>48</w:t>
            </w:r>
          </w:p>
          <w:p w:rsidR="002F7660" w:rsidRDefault="002F7660" w:rsidP="002F7660">
            <w:pPr>
              <w:pStyle w:val="code"/>
            </w:pPr>
            <w:r>
              <w:t>72</w:t>
            </w:r>
          </w:p>
          <w:p w:rsidR="002F7660" w:rsidRDefault="002F7660" w:rsidP="002F7660">
            <w:pPr>
              <w:pStyle w:val="code"/>
            </w:pPr>
            <w:r>
              <w:t>108</w:t>
            </w:r>
          </w:p>
          <w:p w:rsidR="002F7660" w:rsidRDefault="002F7660" w:rsidP="002F7660">
            <w:pPr>
              <w:pStyle w:val="code"/>
            </w:pPr>
            <w:r>
              <w:t>162</w:t>
            </w:r>
          </w:p>
          <w:p w:rsidR="002F7660" w:rsidRDefault="002F7660" w:rsidP="002F7660">
            <w:pPr>
              <w:pStyle w:val="code"/>
            </w:pPr>
            <w:r>
              <w:t>243</w:t>
            </w:r>
          </w:p>
          <w:p w:rsidR="002F7660" w:rsidRDefault="002F7660" w:rsidP="002F7660">
            <w:pPr>
              <w:pStyle w:val="code"/>
            </w:pPr>
            <w:r>
              <w:t>365</w:t>
            </w:r>
          </w:p>
          <w:p w:rsidR="002F7660" w:rsidRDefault="002F7660" w:rsidP="002F7660">
            <w:pPr>
              <w:pStyle w:val="code"/>
            </w:pPr>
            <w:r>
              <w:t>548</w:t>
            </w:r>
          </w:p>
          <w:p w:rsidR="002F7660" w:rsidRDefault="002F7660" w:rsidP="002F7660">
            <w:pPr>
              <w:pStyle w:val="code"/>
            </w:pPr>
            <w:r>
              <w:t>822</w:t>
            </w:r>
          </w:p>
          <w:p w:rsidR="002F7660" w:rsidRDefault="002F7660" w:rsidP="002F7660">
            <w:pPr>
              <w:pStyle w:val="code"/>
            </w:pPr>
            <w:r>
              <w:t>1000</w:t>
            </w:r>
          </w:p>
        </w:tc>
      </w:tr>
    </w:tbl>
    <w:p w:rsidR="002F7660" w:rsidRDefault="002F7660">
      <w:pPr>
        <w:rPr>
          <w:lang w:val="en-GB"/>
        </w:rPr>
      </w:pPr>
    </w:p>
    <w:p w:rsidR="000815ED" w:rsidRPr="00F3673B" w:rsidRDefault="0037277E" w:rsidP="00176E77">
      <w:pPr>
        <w:pStyle w:val="tutorialText"/>
      </w:pPr>
      <w:r w:rsidRPr="00F3673B">
        <w:t xml:space="preserve">Since we only performed one replicate, all entries </w:t>
      </w:r>
      <w:r w:rsidR="00C72085" w:rsidRPr="00F3673B">
        <w:t>in the</w:t>
      </w:r>
      <w:r w:rsidRPr="00F3673B">
        <w:t xml:space="preserve"> replicate </w:t>
      </w:r>
      <w:r w:rsidR="00C72085" w:rsidRPr="00F3673B">
        <w:t xml:space="preserve">column </w:t>
      </w:r>
      <w:r w:rsidRPr="00F3673B">
        <w:t xml:space="preserve">say 1. If we would have done more replicates the other replicates would have appeared below the last entry line of this replicate. The </w:t>
      </w:r>
      <w:del w:id="51" w:author="Microsoft account" w:date="2014-08-20T10:21:00Z">
        <w:r w:rsidRPr="00F3673B" w:rsidDel="00D66C64">
          <w:delText xml:space="preserve">next </w:delText>
        </w:r>
      </w:del>
      <w:ins w:id="52" w:author="Microsoft account" w:date="2014-08-20T10:21:00Z">
        <w:r w:rsidR="00D66C64">
          <w:t>second</w:t>
        </w:r>
        <w:r w:rsidR="00D66C64" w:rsidRPr="00F3673B">
          <w:t xml:space="preserve"> </w:t>
        </w:r>
      </w:ins>
      <w:r w:rsidRPr="00F3673B">
        <w:t>column is the generation</w:t>
      </w:r>
      <w:r w:rsidR="00C72085" w:rsidRPr="00F3673B">
        <w:t xml:space="preserve"> number</w:t>
      </w:r>
      <w:r w:rsidRPr="00F3673B">
        <w:t xml:space="preserve">, which goes from 1, the first, to 50, our last generation. </w:t>
      </w:r>
      <w:r w:rsidRPr="00F3673B">
        <w:rPr>
          <w:b/>
        </w:rPr>
        <w:t xml:space="preserve">By default, </w:t>
      </w:r>
      <w:proofErr w:type="spellStart"/>
      <w:r w:rsidRPr="00F3673B">
        <w:rPr>
          <w:b/>
        </w:rPr>
        <w:t>qN</w:t>
      </w:r>
      <w:proofErr w:type="spellEnd"/>
      <w:r w:rsidRPr="00F3673B">
        <w:rPr>
          <w:b/>
        </w:rPr>
        <w:t xml:space="preserve"> will </w:t>
      </w:r>
      <w:r w:rsidR="009C3CE6" w:rsidRPr="00F3673B">
        <w:rPr>
          <w:b/>
        </w:rPr>
        <w:t>save the requested</w:t>
      </w:r>
      <w:r w:rsidRPr="00F3673B">
        <w:rPr>
          <w:b/>
        </w:rPr>
        <w:t xml:space="preserve"> statistics each generation.</w:t>
      </w:r>
      <w:r w:rsidR="00C407DF" w:rsidRPr="00F3673B">
        <w:t xml:space="preserve"> </w:t>
      </w:r>
      <w:r w:rsidRPr="00F3673B">
        <w:t>Finally, the last column tells us the number of adult individuals</w:t>
      </w:r>
      <w:r w:rsidR="009C3CE6" w:rsidRPr="00F3673B">
        <w:t xml:space="preserve"> present</w:t>
      </w:r>
      <w:r w:rsidRPr="00F3673B">
        <w:t xml:space="preserve"> at that generation of our simulation. As we specified, the first generation has only four individuals. These four individuals had a fecundity of 1.5, meaning that (</w:t>
      </w:r>
      <w:r w:rsidR="009C3CE6" w:rsidRPr="00F3673B">
        <w:t>4*</w:t>
      </w:r>
      <w:r w:rsidRPr="00F3673B">
        <w:t xml:space="preserve">1.5=) 6 offspring are being produced. Because in </w:t>
      </w:r>
      <w:proofErr w:type="spellStart"/>
      <w:r w:rsidRPr="00F3673B">
        <w:t>qN</w:t>
      </w:r>
      <w:proofErr w:type="spellEnd"/>
      <w:r w:rsidRPr="00F3673B">
        <w:t xml:space="preserve"> </w:t>
      </w:r>
      <w:r w:rsidRPr="00713DF3">
        <w:t>generations are non-overlapping,</w:t>
      </w:r>
      <w:r w:rsidRPr="00F3673B">
        <w:t xml:space="preserve"> generation 2 consists of these six individuals only (and not 4 old + 6 new = 10 individuals). </w:t>
      </w:r>
      <w:r w:rsidR="009C3CE6" w:rsidRPr="00F3673B">
        <w:t>We see that over generations the number of individuals increases rapidly, roughly following the exponential curve 4 * 1.5</w:t>
      </w:r>
      <w:r w:rsidR="00C72085" w:rsidRPr="00F3673B">
        <w:rPr>
          <w:i/>
          <w:vertAlign w:val="superscript"/>
        </w:rPr>
        <w:t>x</w:t>
      </w:r>
      <w:r w:rsidR="009C3CE6" w:rsidRPr="00F3673B">
        <w:t xml:space="preserve">. However, since we cannot have half an individual, </w:t>
      </w:r>
      <w:proofErr w:type="spellStart"/>
      <w:r w:rsidR="009C3CE6" w:rsidRPr="00F3673B">
        <w:rPr>
          <w:b/>
        </w:rPr>
        <w:t>qN</w:t>
      </w:r>
      <w:proofErr w:type="spellEnd"/>
      <w:r w:rsidR="009C3CE6" w:rsidRPr="00F3673B">
        <w:rPr>
          <w:b/>
        </w:rPr>
        <w:t xml:space="preserve"> rounds </w:t>
      </w:r>
      <w:ins w:id="53" w:author="Microsoft account" w:date="2014-08-21T15:04:00Z">
        <w:r w:rsidR="0027384F">
          <w:rPr>
            <w:b/>
          </w:rPr>
          <w:t xml:space="preserve">up </w:t>
        </w:r>
      </w:ins>
      <w:r w:rsidR="009C3CE6" w:rsidRPr="00F3673B">
        <w:rPr>
          <w:b/>
        </w:rPr>
        <w:t>the number of individuals</w:t>
      </w:r>
      <w:r w:rsidR="009C3CE6" w:rsidRPr="00F3673B">
        <w:t xml:space="preserve">. From generation 15 onwards we see that the population stops growing exponentially and stays at 1000 individuals. </w:t>
      </w:r>
      <w:r w:rsidR="00EC34BD" w:rsidRPr="00F3673B">
        <w:t xml:space="preserve">This is exactly the carrying capacity we specified in our setup file. However, if we had not told </w:t>
      </w:r>
      <w:proofErr w:type="spellStart"/>
      <w:r w:rsidR="00EC34BD" w:rsidRPr="00F3673B">
        <w:t>qN</w:t>
      </w:r>
      <w:proofErr w:type="spellEnd"/>
      <w:r w:rsidR="00EC34BD" w:rsidRPr="00F3673B">
        <w:t xml:space="preserve"> to regulate the population size, </w:t>
      </w:r>
      <w:proofErr w:type="spellStart"/>
      <w:r w:rsidR="00EC34BD" w:rsidRPr="00F3673B">
        <w:t>qN</w:t>
      </w:r>
      <w:proofErr w:type="spellEnd"/>
      <w:r w:rsidR="00EC34BD" w:rsidRPr="00F3673B">
        <w:t xml:space="preserve"> would have ignored this and the population would have continued growing to approximately 1.7 billion individuals (!) making this simulation extremely memory-demanding.</w:t>
      </w:r>
      <w:ins w:id="54" w:author="Microsoft account" w:date="2014-08-20T16:48:00Z">
        <w:r w:rsidR="000815ED">
          <w:t xml:space="preserve"> </w:t>
        </w:r>
      </w:ins>
      <w:ins w:id="55" w:author="Microsoft account" w:date="2014-08-20T16:44:00Z">
        <w:r w:rsidR="000815ED" w:rsidRPr="000815ED">
          <w:rPr>
            <w:b/>
            <w:rPrChange w:id="56" w:author="Microsoft account" w:date="2014-08-20T16:44:00Z">
              <w:rPr/>
            </w:rPrChange>
          </w:rPr>
          <w:t>Question:</w:t>
        </w:r>
        <w:r w:rsidR="000815ED">
          <w:t xml:space="preserve"> </w:t>
        </w:r>
      </w:ins>
      <w:ins w:id="57" w:author="Microsoft account" w:date="2014-08-20T16:46:00Z">
        <w:r w:rsidR="000815ED">
          <w:t xml:space="preserve">What parameter </w:t>
        </w:r>
      </w:ins>
      <w:ins w:id="58" w:author="Microsoft account" w:date="2014-08-20T16:47:00Z">
        <w:r w:rsidR="000815ED">
          <w:t xml:space="preserve">did we use to </w:t>
        </w:r>
      </w:ins>
      <w:ins w:id="59" w:author="Microsoft account" w:date="2014-08-20T16:46:00Z">
        <w:r w:rsidR="000815ED">
          <w:t xml:space="preserve">prevent our </w:t>
        </w:r>
      </w:ins>
      <w:ins w:id="60" w:author="Microsoft account" w:date="2014-08-20T16:44:00Z">
        <w:r w:rsidR="000815ED">
          <w:t xml:space="preserve">population to grow to 1.7 billion </w:t>
        </w:r>
      </w:ins>
      <w:ins w:id="61" w:author="Microsoft account" w:date="2014-08-20T16:46:00Z">
        <w:r w:rsidR="000815ED">
          <w:t xml:space="preserve">individuals? </w:t>
        </w:r>
      </w:ins>
      <w:ins w:id="62" w:author="Microsoft account" w:date="2014-08-20T16:48:00Z">
        <w:r w:rsidR="000815ED" w:rsidRPr="000815ED">
          <w:rPr>
            <w:b/>
            <w:rPrChange w:id="63" w:author="Microsoft account" w:date="2014-08-20T16:48:00Z">
              <w:rPr/>
            </w:rPrChange>
          </w:rPr>
          <w:t>Question:</w:t>
        </w:r>
        <w:r w:rsidR="000815ED">
          <w:t xml:space="preserve"> </w:t>
        </w:r>
        <w:r w:rsidR="006D3E5E">
          <w:t xml:space="preserve">Would there be another way of obtaining the same results </w:t>
        </w:r>
      </w:ins>
      <w:ins w:id="64" w:author="Microsoft account" w:date="2014-08-20T16:49:00Z">
        <w:r w:rsidR="006D3E5E">
          <w:t xml:space="preserve">as above in </w:t>
        </w:r>
        <w:proofErr w:type="spellStart"/>
        <w:r w:rsidR="006D3E5E">
          <w:t>q</w:t>
        </w:r>
      </w:ins>
      <w:ins w:id="65" w:author="Microsoft account" w:date="2014-08-20T16:48:00Z">
        <w:r w:rsidR="006D3E5E">
          <w:t>N</w:t>
        </w:r>
        <w:proofErr w:type="spellEnd"/>
        <w:r w:rsidR="006D3E5E">
          <w:t xml:space="preserve"> without</w:t>
        </w:r>
      </w:ins>
      <w:ins w:id="66" w:author="Microsoft account" w:date="2014-08-20T16:49:00Z">
        <w:r w:rsidR="006D3E5E">
          <w:t xml:space="preserve"> using this parameter? (</w:t>
        </w:r>
      </w:ins>
      <w:ins w:id="67" w:author="Microsoft account" w:date="2014-08-20T16:47:00Z">
        <w:r w:rsidR="000815ED">
          <w:t>Have a look in the manual</w:t>
        </w:r>
      </w:ins>
      <w:ins w:id="68" w:author="Microsoft account" w:date="2014-08-20T16:50:00Z">
        <w:r w:rsidR="006D3E5E">
          <w:t xml:space="preserve"> at the </w:t>
        </w:r>
        <w:proofErr w:type="spellStart"/>
        <w:r w:rsidR="006D3E5E" w:rsidRPr="006D3E5E">
          <w:rPr>
            <w:rStyle w:val="codeword"/>
            <w:rPrChange w:id="69" w:author="Microsoft account" w:date="2014-08-20T16:50:00Z">
              <w:rPr/>
            </w:rPrChange>
          </w:rPr>
          <w:t>mating_nb_offspring_model</w:t>
        </w:r>
        <w:proofErr w:type="spellEnd"/>
        <w:r w:rsidR="006D3E5E">
          <w:t xml:space="preserve"> options.</w:t>
        </w:r>
      </w:ins>
      <w:ins w:id="70" w:author="Microsoft account" w:date="2014-08-20T16:47:00Z">
        <w:r w:rsidR="006D3E5E">
          <w:t>)</w:t>
        </w:r>
      </w:ins>
    </w:p>
    <w:p w:rsidR="00176E77" w:rsidRDefault="00176E77" w:rsidP="00F3673B">
      <w:pPr>
        <w:pStyle w:val="tutorialText"/>
      </w:pPr>
    </w:p>
    <w:p w:rsidR="00176E77" w:rsidRDefault="00176E77" w:rsidP="00176E77">
      <w:pPr>
        <w:rPr>
          <w:ins w:id="71" w:author="Microsoft account" w:date="2014-08-21T15:05:00Z"/>
          <w:rFonts w:ascii="Times New Roman" w:hAnsi="Times New Roman" w:cs="Times New Roman"/>
          <w:b/>
          <w:lang w:val="en-GB"/>
        </w:rPr>
      </w:pPr>
      <w:r w:rsidRPr="00176E77">
        <w:rPr>
          <w:rFonts w:ascii="Times New Roman" w:hAnsi="Times New Roman" w:cs="Times New Roman"/>
          <w:b/>
          <w:lang w:val="en-GB"/>
        </w:rPr>
        <w:t>1.2 A second growth model</w:t>
      </w:r>
    </w:p>
    <w:p w:rsidR="0027384F" w:rsidRPr="00176E77" w:rsidRDefault="0027384F" w:rsidP="00176E77">
      <w:pPr>
        <w:rPr>
          <w:rFonts w:ascii="Times New Roman" w:hAnsi="Times New Roman" w:cs="Times New Roman"/>
          <w:b/>
          <w:lang w:val="en-GB"/>
        </w:rPr>
      </w:pPr>
      <w:proofErr w:type="gramStart"/>
      <w:ins w:id="72" w:author="Microsoft account" w:date="2014-08-21T15:05:00Z">
        <w:r>
          <w:rPr>
            <w:rFonts w:ascii="Times New Roman" w:hAnsi="Times New Roman" w:cs="Times New Roman"/>
            <w:b/>
            <w:lang w:val="en-GB"/>
          </w:rPr>
          <w:t>keywords</w:t>
        </w:r>
        <w:proofErr w:type="gramEnd"/>
        <w:r>
          <w:rPr>
            <w:rFonts w:ascii="Times New Roman" w:hAnsi="Times New Roman" w:cs="Times New Roman"/>
            <w:b/>
            <w:lang w:val="en-GB"/>
          </w:rPr>
          <w:t xml:space="preserve">: summary statistics, output, </w:t>
        </w:r>
      </w:ins>
      <w:ins w:id="73" w:author="Microsoft account" w:date="2014-08-21T15:06:00Z">
        <w:r>
          <w:rPr>
            <w:rFonts w:ascii="Times New Roman" w:hAnsi="Times New Roman" w:cs="Times New Roman"/>
            <w:b/>
            <w:lang w:val="en-GB"/>
          </w:rPr>
          <w:t>fecundity</w:t>
        </w:r>
      </w:ins>
      <w:ins w:id="74" w:author="Microsoft account" w:date="2014-08-21T15:10:00Z">
        <w:r>
          <w:rPr>
            <w:rFonts w:ascii="Times New Roman" w:hAnsi="Times New Roman" w:cs="Times New Roman"/>
            <w:b/>
            <w:lang w:val="en-GB"/>
          </w:rPr>
          <w:t>, hermaphrodites</w:t>
        </w:r>
      </w:ins>
    </w:p>
    <w:p w:rsidR="00336C3E" w:rsidRDefault="00EC34BD" w:rsidP="00F3673B">
      <w:pPr>
        <w:pStyle w:val="tutorialText"/>
      </w:pPr>
      <w:r w:rsidRPr="00F3673B">
        <w:t xml:space="preserve">Instead of specifying </w:t>
      </w:r>
      <w:r w:rsidR="00B51910" w:rsidRPr="00F3673B">
        <w:t>a fixed</w:t>
      </w:r>
      <w:r w:rsidRPr="00F3673B">
        <w:t xml:space="preserve"> fecundity f</w:t>
      </w:r>
      <w:r w:rsidR="00B51910" w:rsidRPr="00F3673B">
        <w:t>or</w:t>
      </w:r>
      <w:r w:rsidRPr="00F3673B">
        <w:t xml:space="preserve"> females, we could have also made </w:t>
      </w:r>
      <w:r w:rsidR="008E591C">
        <w:t>the number of offspring</w:t>
      </w:r>
      <w:r w:rsidR="00B51910" w:rsidRPr="00F3673B">
        <w:t xml:space="preserve"> </w:t>
      </w:r>
      <w:r w:rsidR="008E591C">
        <w:t xml:space="preserve">negatively </w:t>
      </w:r>
      <w:r w:rsidR="00B51910" w:rsidRPr="00F3673B">
        <w:t>dependent on th</w:t>
      </w:r>
      <w:r w:rsidRPr="00F3673B">
        <w:t xml:space="preserve">e </w:t>
      </w:r>
      <w:r w:rsidR="008E591C">
        <w:t xml:space="preserve">current </w:t>
      </w:r>
      <w:r w:rsidRPr="00F3673B">
        <w:t>population</w:t>
      </w:r>
      <w:r w:rsidR="00B51910" w:rsidRPr="00F3673B">
        <w:t xml:space="preserve"> density, making it</w:t>
      </w:r>
      <w:r w:rsidRPr="00F3673B">
        <w:t xml:space="preserve"> grow logistically. In the Demo1.ini file, change </w:t>
      </w:r>
      <w:proofErr w:type="spellStart"/>
      <w:r w:rsidRPr="00F3673B">
        <w:rPr>
          <w:rStyle w:val="codeChar"/>
        </w:rPr>
        <w:t>mating_nb_offspring_model</w:t>
      </w:r>
      <w:proofErr w:type="spellEnd"/>
      <w:r w:rsidRPr="00F3673B">
        <w:t xml:space="preserve"> to 4</w:t>
      </w:r>
      <w:r w:rsidR="00B51910" w:rsidRPr="00F3673B">
        <w:t xml:space="preserve">, logistic regulation. Instead of </w:t>
      </w:r>
      <w:r w:rsidR="00F3673B">
        <w:t xml:space="preserve">the </w:t>
      </w:r>
      <w:r w:rsidR="00B51910" w:rsidRPr="00F3673B">
        <w:rPr>
          <w:rStyle w:val="codeChar"/>
          <w:rFonts w:ascii="Times New Roman" w:hAnsi="Times New Roman" w:cs="Times New Roman"/>
        </w:rPr>
        <w:t>mean</w:t>
      </w:r>
      <w:r w:rsidR="00F3673B">
        <w:rPr>
          <w:rStyle w:val="codeChar"/>
          <w:rFonts w:ascii="Times New Roman" w:hAnsi="Times New Roman" w:cs="Times New Roman"/>
        </w:rPr>
        <w:t xml:space="preserve"> </w:t>
      </w:r>
      <w:r w:rsidR="00B51910" w:rsidRPr="00F3673B">
        <w:rPr>
          <w:rStyle w:val="codeChar"/>
          <w:rFonts w:ascii="Times New Roman" w:hAnsi="Times New Roman" w:cs="Times New Roman"/>
        </w:rPr>
        <w:t>fecundity</w:t>
      </w:r>
      <w:r w:rsidR="00B51910" w:rsidRPr="00F3673B">
        <w:t xml:space="preserve">, we now need to specify </w:t>
      </w:r>
      <w:proofErr w:type="spellStart"/>
      <w:r w:rsidR="00B51910" w:rsidRPr="00F3673B">
        <w:rPr>
          <w:rStyle w:val="codeChar"/>
        </w:rPr>
        <w:t>growth_rate</w:t>
      </w:r>
      <w:proofErr w:type="spellEnd"/>
      <w:r w:rsidR="00B51910" w:rsidRPr="00F3673B">
        <w:rPr>
          <w:rStyle w:val="codeChar"/>
          <w:rFonts w:ascii="Times New Roman" w:hAnsi="Times New Roman" w:cs="Times New Roman"/>
        </w:rPr>
        <w:t xml:space="preserve"> </w:t>
      </w:r>
      <w:r w:rsidR="00B51910" w:rsidRPr="00F3673B">
        <w:t xml:space="preserve">(we’ll set this as well to 1.5). Because logistically growing populations will grow asymptotically towards carrying capacity, we can set </w:t>
      </w:r>
      <w:proofErr w:type="spellStart"/>
      <w:r w:rsidR="00B51910" w:rsidRPr="00F3673B">
        <w:rPr>
          <w:rStyle w:val="codeChar"/>
        </w:rPr>
        <w:t>regulation_model_adults</w:t>
      </w:r>
      <w:proofErr w:type="spellEnd"/>
      <w:r w:rsidR="00B51910" w:rsidRPr="00F3673B">
        <w:t xml:space="preserve"> to 0, or leave it out of our setup file altogether, since </w:t>
      </w:r>
      <w:proofErr w:type="spellStart"/>
      <w:r w:rsidR="00B51910" w:rsidRPr="00F3673B">
        <w:t>qN</w:t>
      </w:r>
      <w:proofErr w:type="spellEnd"/>
      <w:r w:rsidR="00B51910" w:rsidRPr="00F3673B">
        <w:t xml:space="preserve"> has by default no population size trimming. </w:t>
      </w:r>
    </w:p>
    <w:p w:rsidR="00336C3E" w:rsidRDefault="00B51910" w:rsidP="00F3673B">
      <w:pPr>
        <w:pStyle w:val="tutorialText"/>
      </w:pPr>
      <w:r w:rsidRPr="00F3673B">
        <w:t xml:space="preserve">Lastly, we can ask </w:t>
      </w:r>
      <w:proofErr w:type="spellStart"/>
      <w:r w:rsidRPr="00F3673B">
        <w:t>qN</w:t>
      </w:r>
      <w:proofErr w:type="spellEnd"/>
      <w:r w:rsidRPr="00F3673B">
        <w:t xml:space="preserve"> to also save the average fecundity of females</w:t>
      </w:r>
      <w:ins w:id="75" w:author="Microsoft account" w:date="2014-08-20T10:31:00Z">
        <w:r w:rsidR="00906EC6">
          <w:t xml:space="preserve"> as a statistic.</w:t>
        </w:r>
      </w:ins>
      <w:del w:id="76" w:author="Microsoft account" w:date="2014-08-20T10:31:00Z">
        <w:r w:rsidRPr="00F3673B" w:rsidDel="00906EC6">
          <w:delText>,</w:delText>
        </w:r>
      </w:del>
      <w:r w:rsidRPr="00F3673B">
        <w:t xml:space="preserve"> </w:t>
      </w:r>
      <w:del w:id="77" w:author="Microsoft account" w:date="2014-08-20T10:31:00Z">
        <w:r w:rsidRPr="00F3673B" w:rsidDel="00906EC6">
          <w:delText>since</w:delText>
        </w:r>
      </w:del>
      <w:ins w:id="78" w:author="Microsoft account" w:date="2014-08-20T10:31:00Z">
        <w:r w:rsidR="00906EC6">
          <w:t>U</w:t>
        </w:r>
      </w:ins>
      <w:ins w:id="79" w:author="Microsoft account" w:date="2014-08-20T10:30:00Z">
        <w:r w:rsidR="00D66C64">
          <w:t>nder a regime of density dependency</w:t>
        </w:r>
        <w:r w:rsidR="00906EC6">
          <w:t>, fecundity will change over time</w:t>
        </w:r>
      </w:ins>
      <w:ins w:id="80" w:author="Microsoft account" w:date="2014-08-20T10:32:00Z">
        <w:r w:rsidR="00906EC6">
          <w:t>; it might be interesting to follow this</w:t>
        </w:r>
      </w:ins>
      <w:ins w:id="81" w:author="Microsoft account" w:date="2014-08-20T10:31:00Z">
        <w:r w:rsidR="00906EC6">
          <w:t>.</w:t>
        </w:r>
      </w:ins>
      <w:del w:id="82" w:author="Microsoft account" w:date="2014-08-20T10:32:00Z">
        <w:r w:rsidRPr="00F3673B" w:rsidDel="00906EC6">
          <w:delText xml:space="preserve"> this will now fluctuate through our simulation.</w:delText>
        </w:r>
      </w:del>
      <w:r w:rsidRPr="00F3673B">
        <w:t xml:space="preserve"> </w:t>
      </w:r>
      <w:ins w:id="83" w:author="Microsoft account" w:date="2014-08-20T10:32:00Z">
        <w:r w:rsidR="00906EC6">
          <w:t>To do</w:t>
        </w:r>
      </w:ins>
      <w:del w:id="84" w:author="Microsoft account" w:date="2014-08-20T10:32:00Z">
        <w:r w:rsidRPr="00F3673B" w:rsidDel="00906EC6">
          <w:delText>For</w:delText>
        </w:r>
      </w:del>
      <w:r w:rsidRPr="00F3673B">
        <w:t xml:space="preserve"> this, add </w:t>
      </w:r>
      <w:proofErr w:type="spellStart"/>
      <w:r w:rsidRPr="00F3673B">
        <w:rPr>
          <w:rStyle w:val="codeChar"/>
        </w:rPr>
        <w:t>fem.meanFec</w:t>
      </w:r>
      <w:proofErr w:type="spellEnd"/>
      <w:r w:rsidRPr="00F3673B">
        <w:t xml:space="preserve"> between the </w:t>
      </w:r>
      <w:r w:rsidRPr="00F3673B">
        <w:rPr>
          <w:rStyle w:val="codeChar"/>
        </w:rPr>
        <w:t>{}</w:t>
      </w:r>
      <w:r w:rsidRPr="00F3673B">
        <w:t xml:space="preserve"> behind </w:t>
      </w:r>
      <w:proofErr w:type="spellStart"/>
      <w:r w:rsidR="00610F78">
        <w:rPr>
          <w:rStyle w:val="codeChar"/>
        </w:rPr>
        <w:t>adlt.nbInd</w:t>
      </w:r>
      <w:proofErr w:type="spellEnd"/>
      <w:r w:rsidR="00610F78" w:rsidRPr="00610F78">
        <w:t xml:space="preserve"> (</w:t>
      </w:r>
      <w:r w:rsidR="00610F78">
        <w:t>separate the terms with a space, not comma</w:t>
      </w:r>
      <w:r w:rsidR="00610F78" w:rsidRPr="00610F78">
        <w:t>)</w:t>
      </w:r>
      <w:r w:rsidRPr="00F3673B">
        <w:t xml:space="preserve">. </w:t>
      </w:r>
      <w:r w:rsidR="00336C3E">
        <w:t xml:space="preserve">In fact, </w:t>
      </w:r>
      <w:proofErr w:type="spellStart"/>
      <w:r w:rsidR="00336C3E">
        <w:t>qN</w:t>
      </w:r>
      <w:proofErr w:type="spellEnd"/>
      <w:r w:rsidR="00336C3E">
        <w:t xml:space="preserve"> </w:t>
      </w:r>
      <w:r w:rsidR="00063434">
        <w:t xml:space="preserve">can create and save hundreds of different </w:t>
      </w:r>
      <w:r w:rsidR="00336C3E">
        <w:t xml:space="preserve">statistics </w:t>
      </w:r>
      <w:r w:rsidR="00063434">
        <w:t xml:space="preserve">for you. The list of available keywords for each statistic can be found in the ‘Summary statistics’ section, found at the end of </w:t>
      </w:r>
      <w:del w:id="85" w:author="Microsoft account" w:date="2014-08-20T10:33:00Z">
        <w:r w:rsidR="00063434" w:rsidDel="00906EC6">
          <w:delText xml:space="preserve">the </w:delText>
        </w:r>
        <w:r w:rsidR="00B87503" w:rsidDel="00906EC6">
          <w:delText>corresponding</w:delText>
        </w:r>
      </w:del>
      <w:ins w:id="86" w:author="Microsoft account" w:date="2014-08-20T10:33:00Z">
        <w:r w:rsidR="00906EC6">
          <w:t>several</w:t>
        </w:r>
      </w:ins>
      <w:r w:rsidR="00063434">
        <w:t xml:space="preserve"> chapter</w:t>
      </w:r>
      <w:ins w:id="87" w:author="Microsoft account" w:date="2014-08-20T10:33:00Z">
        <w:r w:rsidR="00906EC6">
          <w:t>s</w:t>
        </w:r>
      </w:ins>
      <w:r w:rsidR="00B87503">
        <w:t xml:space="preserve"> of the manual</w:t>
      </w:r>
      <w:r w:rsidR="00063434">
        <w:t>. The</w:t>
      </w:r>
      <w:r w:rsidR="00B87503">
        <w:t xml:space="preserve"> statistics used in Tutorial</w:t>
      </w:r>
      <w:r w:rsidR="00063434">
        <w:t xml:space="preserve"> 1 all come from the </w:t>
      </w:r>
      <w:r w:rsidR="00B87503">
        <w:t xml:space="preserve">Summary statistics section of the </w:t>
      </w:r>
      <w:proofErr w:type="spellStart"/>
      <w:r w:rsidR="00B87503">
        <w:t>Metapopulation</w:t>
      </w:r>
      <w:proofErr w:type="spellEnd"/>
      <w:r w:rsidR="00B87503">
        <w:t xml:space="preserve"> chapter in the manual. </w:t>
      </w:r>
    </w:p>
    <w:p w:rsidR="00EC34BD" w:rsidRPr="00F3673B" w:rsidRDefault="00B51910" w:rsidP="00F3673B">
      <w:pPr>
        <w:pStyle w:val="tutorialText"/>
      </w:pPr>
      <w:r w:rsidRPr="00F3673B">
        <w:t>Your new file should look like this:</w:t>
      </w:r>
    </w:p>
    <w:p w:rsidR="00B51910" w:rsidRDefault="00B51910" w:rsidP="00B51910">
      <w:pPr>
        <w:pStyle w:val="code"/>
      </w:pPr>
      <w:r>
        <w:t xml:space="preserve"># </w:t>
      </w:r>
      <w:proofErr w:type="gramStart"/>
      <w:r>
        <w:t>A</w:t>
      </w:r>
      <w:proofErr w:type="gramEnd"/>
      <w:r>
        <w:t xml:space="preserve"> simple illustration of </w:t>
      </w:r>
      <w:r w:rsidR="00C72085">
        <w:t>logistic growth</w:t>
      </w:r>
      <w:r>
        <w:t xml:space="preserve"> in </w:t>
      </w:r>
      <w:proofErr w:type="spellStart"/>
      <w:r>
        <w:t>quantiNEMO</w:t>
      </w:r>
      <w:proofErr w:type="spellEnd"/>
    </w:p>
    <w:p w:rsidR="00B51910" w:rsidRDefault="00B51910" w:rsidP="00B51910">
      <w:pPr>
        <w:pStyle w:val="code"/>
      </w:pPr>
      <w:proofErr w:type="gramStart"/>
      <w:r>
        <w:t>generations</w:t>
      </w:r>
      <w:proofErr w:type="gramEnd"/>
      <w:r>
        <w:t xml:space="preserve"> </w:t>
      </w:r>
      <w:r w:rsidR="00777C6A">
        <w:t>2</w:t>
      </w:r>
      <w:r>
        <w:t>0</w:t>
      </w:r>
    </w:p>
    <w:p w:rsidR="00B51910" w:rsidRDefault="00B51910" w:rsidP="00B51910">
      <w:pPr>
        <w:pStyle w:val="code"/>
      </w:pPr>
      <w:proofErr w:type="spellStart"/>
      <w:r>
        <w:t>patch_capacity</w:t>
      </w:r>
      <w:proofErr w:type="spellEnd"/>
      <w:r>
        <w:t xml:space="preserve"> 1000</w:t>
      </w:r>
    </w:p>
    <w:p w:rsidR="00B51910" w:rsidRDefault="00B51910" w:rsidP="00B51910">
      <w:pPr>
        <w:pStyle w:val="code"/>
      </w:pPr>
      <w:proofErr w:type="spellStart"/>
      <w:r>
        <w:t>patch_ini_size</w:t>
      </w:r>
      <w:proofErr w:type="spellEnd"/>
      <w:r>
        <w:t xml:space="preserve"> 4</w:t>
      </w:r>
    </w:p>
    <w:p w:rsidR="00B51910" w:rsidRDefault="00B51910" w:rsidP="00B51910">
      <w:pPr>
        <w:pStyle w:val="code"/>
      </w:pPr>
      <w:proofErr w:type="spellStart"/>
      <w:proofErr w:type="gramStart"/>
      <w:r>
        <w:t>mating_nb_offspring_model</w:t>
      </w:r>
      <w:proofErr w:type="spellEnd"/>
      <w:proofErr w:type="gramEnd"/>
      <w:r>
        <w:t xml:space="preserve"> </w:t>
      </w:r>
      <w:del w:id="88" w:author="Microsoft account" w:date="2014-08-20T16:18:00Z">
        <w:r w:rsidR="008B5B54" w:rsidDel="00C6458F">
          <w:delText>4</w:delText>
        </w:r>
      </w:del>
      <w:ins w:id="89" w:author="Microsoft account" w:date="2014-08-20T16:18:00Z">
        <w:r w:rsidR="00C6458F">
          <w:t>6</w:t>
        </w:r>
      </w:ins>
      <w:r w:rsidR="00F3673B">
        <w:tab/>
      </w:r>
      <w:r>
        <w:t xml:space="preserve"># </w:t>
      </w:r>
      <w:del w:id="90" w:author="Microsoft account" w:date="2014-08-20T16:18:00Z">
        <w:r w:rsidR="00F3673B" w:rsidDel="00C6458F">
          <w:delText>4</w:delText>
        </w:r>
      </w:del>
      <w:ins w:id="91" w:author="Microsoft account" w:date="2014-08-20T16:18:00Z">
        <w:r w:rsidR="00C6458F">
          <w:t>6</w:t>
        </w:r>
      </w:ins>
      <w:r w:rsidR="00F3673B">
        <w:t xml:space="preserve"> </w:t>
      </w:r>
      <w:r>
        <w:t xml:space="preserve">= </w:t>
      </w:r>
      <w:r w:rsidR="008B5B54">
        <w:t>logistic regulation</w:t>
      </w:r>
    </w:p>
    <w:p w:rsidR="00B51910" w:rsidRDefault="008B5B54" w:rsidP="00B51910">
      <w:pPr>
        <w:pStyle w:val="code"/>
      </w:pPr>
      <w:proofErr w:type="spellStart"/>
      <w:r>
        <w:t>growth_rate</w:t>
      </w:r>
      <w:proofErr w:type="spellEnd"/>
      <w:r>
        <w:t xml:space="preserve"> 1.5</w:t>
      </w:r>
    </w:p>
    <w:p w:rsidR="00B51910" w:rsidRDefault="00B51910" w:rsidP="00B51910">
      <w:pPr>
        <w:pStyle w:val="code"/>
      </w:pPr>
      <w:proofErr w:type="gramStart"/>
      <w:r>
        <w:t>stat</w:t>
      </w:r>
      <w:proofErr w:type="gramEnd"/>
      <w:r>
        <w:t xml:space="preserve"> {</w:t>
      </w:r>
      <w:proofErr w:type="spellStart"/>
      <w:r>
        <w:t>adlt.nbInd</w:t>
      </w:r>
      <w:proofErr w:type="spellEnd"/>
      <w:r w:rsidR="008B5B54">
        <w:t xml:space="preserve"> </w:t>
      </w:r>
      <w:proofErr w:type="spellStart"/>
      <w:r w:rsidR="008B5B54">
        <w:t>fem.meanFec</w:t>
      </w:r>
      <w:proofErr w:type="spellEnd"/>
      <w:r>
        <w:t>}</w:t>
      </w:r>
    </w:p>
    <w:p w:rsidR="00B51910" w:rsidRDefault="00B51910">
      <w:pPr>
        <w:rPr>
          <w:lang w:val="en-GB"/>
        </w:rPr>
      </w:pPr>
    </w:p>
    <w:p w:rsidR="001F3EF2" w:rsidRDefault="00176E77" w:rsidP="00176E77">
      <w:pPr>
        <w:pStyle w:val="tutorialText"/>
      </w:pPr>
      <w:r>
        <w:t xml:space="preserve">Resave this file as Demo2.ini and run it in </w:t>
      </w:r>
      <w:proofErr w:type="spellStart"/>
      <w:r>
        <w:t>qN.</w:t>
      </w:r>
      <w:proofErr w:type="spellEnd"/>
      <w:r>
        <w:t xml:space="preserve">  </w:t>
      </w:r>
      <w:r w:rsidR="0076078D">
        <w:t xml:space="preserve">Again a new </w:t>
      </w:r>
      <w:r w:rsidR="00E06521">
        <w:t>‘</w:t>
      </w:r>
      <w:del w:id="92" w:author="Microsoft account" w:date="2014-08-20T10:34:00Z">
        <w:r w:rsidR="00E06521" w:rsidDel="00906EC6">
          <w:delText>simulation</w:delText>
        </w:r>
      </w:del>
      <w:ins w:id="93" w:author="Microsoft account" w:date="2014-08-20T10:34:00Z">
        <w:r w:rsidR="00906EC6">
          <w:t>Demo2</w:t>
        </w:r>
      </w:ins>
      <w:r w:rsidR="00E06521">
        <w:t>_</w:t>
      </w:r>
      <w:r w:rsidR="00610F78">
        <w:t>&lt;date&gt;</w:t>
      </w:r>
      <w:r w:rsidR="00E06521">
        <w:t>_</w:t>
      </w:r>
      <w:r w:rsidR="00610F78">
        <w:t>&lt;time&gt;</w:t>
      </w:r>
      <w:r w:rsidR="00E06521">
        <w:t xml:space="preserve">’ folder </w:t>
      </w:r>
      <w:r w:rsidR="0076078D">
        <w:t xml:space="preserve">appears. </w:t>
      </w:r>
      <w:r w:rsidR="00E06521">
        <w:t xml:space="preserve">The </w:t>
      </w:r>
      <w:del w:id="94" w:author="Microsoft account" w:date="2014-08-20T10:43:00Z">
        <w:r w:rsidR="00E06521" w:rsidDel="005D5F08">
          <w:delText xml:space="preserve">new </w:delText>
        </w:r>
      </w:del>
      <w:r w:rsidR="00E06521">
        <w:t xml:space="preserve">simulation_stats.txt file within contains a fourth column which specifies the female fecundity. </w:t>
      </w:r>
      <w:r w:rsidR="00EE5374" w:rsidRPr="00F81894">
        <w:rPr>
          <w:b/>
        </w:rPr>
        <w:t xml:space="preserve">Each statistic you add in the </w:t>
      </w:r>
      <w:r w:rsidR="00EE5374" w:rsidRPr="00F81894">
        <w:rPr>
          <w:rStyle w:val="codeChar"/>
        </w:rPr>
        <w:t>{}</w:t>
      </w:r>
      <w:r w:rsidR="00EE5374" w:rsidRPr="00F81894">
        <w:rPr>
          <w:b/>
        </w:rPr>
        <w:t xml:space="preserve"> behind </w:t>
      </w:r>
      <w:r w:rsidR="00EE5374" w:rsidRPr="00F81894">
        <w:rPr>
          <w:rStyle w:val="codeChar"/>
        </w:rPr>
        <w:t>stat</w:t>
      </w:r>
      <w:r w:rsidR="00EE5374" w:rsidRPr="00F81894">
        <w:rPr>
          <w:b/>
        </w:rPr>
        <w:t xml:space="preserve"> will appear as a column </w:t>
      </w:r>
      <w:r w:rsidR="00F81894" w:rsidRPr="00F81894">
        <w:rPr>
          <w:b/>
        </w:rPr>
        <w:t>in the simulation_stat.txt file</w:t>
      </w:r>
      <w:r w:rsidR="009B1270">
        <w:rPr>
          <w:b/>
        </w:rPr>
        <w:t xml:space="preserve"> </w:t>
      </w:r>
      <w:r w:rsidR="009B1270" w:rsidRPr="009B1270">
        <w:t>(do not use commas to separate these terms!)</w:t>
      </w:r>
      <w:r w:rsidR="00F81894" w:rsidRPr="009B1270">
        <w:t>.</w:t>
      </w:r>
      <w:r w:rsidR="00EE5374">
        <w:t xml:space="preserve"> </w:t>
      </w:r>
      <w:r w:rsidR="00E06521">
        <w:t xml:space="preserve">Unlike our previous simulation, where we </w:t>
      </w:r>
      <w:r w:rsidR="00D77001">
        <w:t>fixed</w:t>
      </w:r>
      <w:r w:rsidR="00E06521">
        <w:t xml:space="preserve"> </w:t>
      </w:r>
      <w:r w:rsidR="00D77001">
        <w:t xml:space="preserve">the </w:t>
      </w:r>
      <w:r w:rsidR="00E06521">
        <w:t>female fecundity, here the fecundity is dependent on the population size. So</w:t>
      </w:r>
      <w:r w:rsidR="00EE5374">
        <w:t xml:space="preserve"> </w:t>
      </w:r>
      <w:r w:rsidR="00E06521">
        <w:t>in the beginning</w:t>
      </w:r>
      <w:ins w:id="95" w:author="Microsoft account" w:date="2014-08-20T10:44:00Z">
        <w:r w:rsidR="005D5F08">
          <w:t>,</w:t>
        </w:r>
      </w:ins>
      <w:r w:rsidR="00E06521">
        <w:t xml:space="preserve"> </w:t>
      </w:r>
      <w:r w:rsidR="00EE5374">
        <w:t>when the population is small</w:t>
      </w:r>
      <w:ins w:id="96" w:author="Microsoft account" w:date="2014-08-20T10:44:00Z">
        <w:r w:rsidR="005D5F08">
          <w:t>,</w:t>
        </w:r>
      </w:ins>
      <w:r w:rsidR="00EE5374">
        <w:t xml:space="preserve"> </w:t>
      </w:r>
      <w:r w:rsidR="00E06521">
        <w:t>we see</w:t>
      </w:r>
      <w:r w:rsidR="00EE5374">
        <w:t xml:space="preserve"> very</w:t>
      </w:r>
      <w:r w:rsidR="00E06521">
        <w:t xml:space="preserve"> high fecundity</w:t>
      </w:r>
      <w:r w:rsidR="00F81894">
        <w:t>. In the end</w:t>
      </w:r>
      <w:r w:rsidR="00EE5374">
        <w:t xml:space="preserve"> </w:t>
      </w:r>
      <w:r w:rsidR="00F81894">
        <w:t xml:space="preserve">fecundity </w:t>
      </w:r>
      <w:r w:rsidR="00EE5374">
        <w:t>drops</w:t>
      </w:r>
      <w:r w:rsidR="00F81894">
        <w:t xml:space="preserve"> to 2, just enough to keep the population at level</w:t>
      </w:r>
      <w:ins w:id="97" w:author="Microsoft account" w:date="2014-08-20T10:44:00Z">
        <w:r w:rsidR="005D5F08">
          <w:t>.</w:t>
        </w:r>
      </w:ins>
      <w:r w:rsidR="00F81894">
        <w:t xml:space="preserve"> (</w:t>
      </w:r>
      <w:del w:id="98" w:author="Microsoft account" w:date="2014-08-20T10:44:00Z">
        <w:r w:rsidR="00F81894" w:rsidDel="005D5F08">
          <w:delText>e</w:delText>
        </w:r>
      </w:del>
      <w:ins w:id="99" w:author="Microsoft account" w:date="2014-08-20T10:44:00Z">
        <w:r w:rsidR="005D5F08">
          <w:t>E</w:t>
        </w:r>
      </w:ins>
      <w:r w:rsidR="00F81894">
        <w:t xml:space="preserve">ach hermaphrodite ‘female’ gives birth to 1 offspring, but each of them also fathers </w:t>
      </w:r>
      <w:r w:rsidR="00777C6A">
        <w:t>a second</w:t>
      </w:r>
      <w:r w:rsidR="00F81894">
        <w:t xml:space="preserve"> offspring with one of the other hermaphrodite ‘females’</w:t>
      </w:r>
      <w:ins w:id="100" w:author="Microsoft account" w:date="2014-08-20T10:44:00Z">
        <w:r w:rsidR="000774E2">
          <w:t>,</w:t>
        </w:r>
        <w:r w:rsidR="005D5F08">
          <w:t xml:space="preserve"> </w:t>
        </w:r>
      </w:ins>
      <w:ins w:id="101" w:author="Microsoft account" w:date="2014-08-20T11:00:00Z">
        <w:r w:rsidR="000774E2">
          <w:t>t</w:t>
        </w:r>
      </w:ins>
      <w:ins w:id="102" w:author="Microsoft account" w:date="2014-08-20T10:44:00Z">
        <w:r w:rsidR="005D5F08">
          <w:t>here</w:t>
        </w:r>
      </w:ins>
      <w:ins w:id="103" w:author="Microsoft account" w:date="2014-08-20T10:45:00Z">
        <w:r w:rsidR="005D5F08">
          <w:t>for</w:t>
        </w:r>
      </w:ins>
      <w:ins w:id="104" w:author="Microsoft account" w:date="2014-08-20T11:00:00Z">
        <w:r w:rsidR="000774E2">
          <w:t>e</w:t>
        </w:r>
      </w:ins>
      <w:ins w:id="105" w:author="Microsoft account" w:date="2014-08-20T10:45:00Z">
        <w:r w:rsidR="005D5F08">
          <w:t xml:space="preserve"> total fecundity of each ‘female’ equals two</w:t>
        </w:r>
      </w:ins>
      <w:r w:rsidR="00F81894">
        <w:t>!).</w:t>
      </w:r>
      <w:r w:rsidR="00EE5374">
        <w:t xml:space="preserve"> </w:t>
      </w:r>
    </w:p>
    <w:p w:rsidR="000815ED" w:rsidRDefault="00777C6A" w:rsidP="00176E77">
      <w:pPr>
        <w:pStyle w:val="tutorialText"/>
      </w:pPr>
      <w:r>
        <w:t xml:space="preserve">Using software like R we can </w:t>
      </w:r>
      <w:r w:rsidR="001F3EF2">
        <w:t>visualize</w:t>
      </w:r>
      <w:r w:rsidR="00104B53">
        <w:t xml:space="preserve"> the</w:t>
      </w:r>
      <w:r>
        <w:t xml:space="preserve"> growth curves</w:t>
      </w:r>
      <w:r w:rsidR="00104B53">
        <w:t xml:space="preserve"> from section 1.1 and 1.2</w:t>
      </w:r>
      <w:r w:rsidR="005A15FF">
        <w:t>. (</w:t>
      </w:r>
      <w:r w:rsidR="00E81BA9">
        <w:t>The needed r-script is included, but y</w:t>
      </w:r>
      <w:r w:rsidR="005A15FF">
        <w:t>ou can also use Ex</w:t>
      </w:r>
      <w:r w:rsidR="004015D8">
        <w:t>ce</w:t>
      </w:r>
      <w:r w:rsidR="005A15FF">
        <w:t>l</w:t>
      </w:r>
      <w:ins w:id="106" w:author="Microsoft account" w:date="2014-08-20T10:45:00Z">
        <w:r w:rsidR="005D5F08">
          <w:t xml:space="preserve"> for this particular exercise</w:t>
        </w:r>
      </w:ins>
      <w:r w:rsidR="00E81BA9">
        <w:t>.)</w:t>
      </w:r>
      <w:r w:rsidR="005A15FF">
        <w:t xml:space="preserve"> </w:t>
      </w:r>
    </w:p>
    <w:p w:rsidR="000815ED" w:rsidRDefault="000815ED" w:rsidP="00176E77">
      <w:pPr>
        <w:pStyle w:val="tutorialText"/>
      </w:pPr>
      <w:r>
        <w:rPr>
          <w:noProof/>
          <w:lang w:eastAsia="en-GB"/>
        </w:rPr>
        <w:drawing>
          <wp:inline distT="0" distB="0" distL="0" distR="0" wp14:anchorId="46AAC95A" wp14:editId="20FB5B29">
            <wp:extent cx="5286375" cy="3409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gnette1.2.png"/>
                    <pic:cNvPicPr/>
                  </pic:nvPicPr>
                  <pic:blipFill rotWithShape="1">
                    <a:blip r:embed="rId9">
                      <a:extLst>
                        <a:ext uri="{28A0092B-C50C-407E-A947-70E740481C1C}">
                          <a14:useLocalDpi xmlns:a14="http://schemas.microsoft.com/office/drawing/2010/main" val="0"/>
                        </a:ext>
                      </a:extLst>
                    </a:blip>
                    <a:srcRect t="14965"/>
                    <a:stretch/>
                  </pic:blipFill>
                  <pic:spPr bwMode="auto">
                    <a:xfrm>
                      <a:off x="0" y="0"/>
                      <a:ext cx="5286375" cy="3409950"/>
                    </a:xfrm>
                    <a:prstGeom prst="rect">
                      <a:avLst/>
                    </a:prstGeom>
                    <a:ln>
                      <a:noFill/>
                    </a:ln>
                    <a:extLst>
                      <a:ext uri="{53640926-AAD7-44D8-BBD7-CCE9431645EC}">
                        <a14:shadowObscured xmlns:a14="http://schemas.microsoft.com/office/drawing/2010/main"/>
                      </a:ext>
                    </a:extLst>
                  </pic:spPr>
                </pic:pic>
              </a:graphicData>
            </a:graphic>
          </wp:inline>
        </w:drawing>
      </w:r>
    </w:p>
    <w:p w:rsidR="00777C6A" w:rsidRDefault="005A15FF" w:rsidP="00176E77">
      <w:pPr>
        <w:pStyle w:val="tutorialText"/>
        <w:rPr>
          <w:ins w:id="107" w:author="Microsoft account" w:date="2014-08-20T16:42:00Z"/>
        </w:rPr>
      </w:pPr>
      <w:r>
        <w:t>Here we clearly see the difference in behaviour</w:t>
      </w:r>
      <w:r w:rsidR="00104B53">
        <w:t xml:space="preserve"> between </w:t>
      </w:r>
      <w:proofErr w:type="spellStart"/>
      <w:r w:rsidR="00104B53" w:rsidRPr="00104B53">
        <w:rPr>
          <w:rStyle w:val="codeword"/>
        </w:rPr>
        <w:t>mating_nb_offspring_model</w:t>
      </w:r>
      <w:proofErr w:type="spellEnd"/>
      <w:r>
        <w:t xml:space="preserve"> </w:t>
      </w:r>
      <w:ins w:id="108" w:author="Microsoft account" w:date="2014-08-20T10:47:00Z">
        <w:r w:rsidR="006E6C0C">
          <w:t>at what time</w:t>
        </w:r>
      </w:ins>
      <w:del w:id="109" w:author="Microsoft account" w:date="2014-08-20T10:47:00Z">
        <w:r w:rsidDel="006E6C0C">
          <w:delText>when</w:delText>
        </w:r>
      </w:del>
      <w:r>
        <w:t xml:space="preserve"> carrying capacity is reached: </w:t>
      </w:r>
      <w:r w:rsidR="00104B53">
        <w:t>when growth is determined by female fecundity (as in section 1.1), growth is</w:t>
      </w:r>
      <w:r>
        <w:t xml:space="preserve"> exponential </w:t>
      </w:r>
      <w:r w:rsidR="00104B53">
        <w:t>until it</w:t>
      </w:r>
      <w:r>
        <w:t xml:space="preserve"> is ruthlessly cut-off once it reaches 1000 individuals. </w:t>
      </w:r>
      <w:r w:rsidR="00104B53">
        <w:t>When growth is determined by</w:t>
      </w:r>
      <w:r>
        <w:t xml:space="preserve"> logistic regulation</w:t>
      </w:r>
      <w:r w:rsidR="00104B53">
        <w:t xml:space="preserve"> (this section),</w:t>
      </w:r>
      <w:r>
        <w:t xml:space="preserve"> </w:t>
      </w:r>
      <w:r w:rsidR="00104B53">
        <w:t>the population shows</w:t>
      </w:r>
      <w:r>
        <w:t xml:space="preserve"> density dependent </w:t>
      </w:r>
      <w:r w:rsidR="00104B53">
        <w:t>growth: fast when few individuals are around</w:t>
      </w:r>
      <w:r w:rsidR="005C07F1">
        <w:t>, but</w:t>
      </w:r>
      <w:r>
        <w:t xml:space="preserve"> gently slowing down as it </w:t>
      </w:r>
      <w:r w:rsidR="009B1270">
        <w:t>approaches</w:t>
      </w:r>
      <w:r>
        <w:t xml:space="preserve"> carrying capacity.</w:t>
      </w:r>
    </w:p>
    <w:p w:rsidR="000815ED" w:rsidRPr="000815ED" w:rsidRDefault="000815ED" w:rsidP="00176E77">
      <w:pPr>
        <w:pStyle w:val="tutorialText"/>
      </w:pPr>
      <w:ins w:id="110" w:author="Microsoft account" w:date="2014-08-20T16:42:00Z">
        <w:r w:rsidRPr="000815ED">
          <w:rPr>
            <w:b/>
            <w:rPrChange w:id="111" w:author="Microsoft account" w:date="2014-08-20T16:42:00Z">
              <w:rPr/>
            </w:rPrChange>
          </w:rPr>
          <w:t>Question:</w:t>
        </w:r>
        <w:r>
          <w:rPr>
            <w:b/>
          </w:rPr>
          <w:t xml:space="preserve"> </w:t>
        </w:r>
        <w:r>
          <w:t xml:space="preserve">Above we plotted the number of individuals over time. </w:t>
        </w:r>
      </w:ins>
      <w:ins w:id="112" w:author="Microsoft account" w:date="2014-08-20T16:43:00Z">
        <w:r>
          <w:t xml:space="preserve">How would the fecundity over time look for the two different scenarios? </w:t>
        </w:r>
      </w:ins>
      <w:ins w:id="113" w:author="Microsoft account" w:date="2014-08-20T16:50:00Z">
        <w:r w:rsidR="006D3E5E">
          <w:t>Produce this plot.</w:t>
        </w:r>
      </w:ins>
    </w:p>
    <w:p w:rsidR="00104B53" w:rsidRDefault="00104B53" w:rsidP="00DB6717">
      <w:pPr>
        <w:pStyle w:val="tutorialText"/>
        <w:jc w:val="center"/>
        <w:rPr>
          <w:b/>
        </w:rPr>
      </w:pPr>
      <w:r>
        <w:rPr>
          <w:b/>
        </w:rPr>
        <w:br w:type="page"/>
      </w:r>
    </w:p>
    <w:p w:rsidR="001F3EF2" w:rsidRDefault="00CF72A3" w:rsidP="00CF72A3">
      <w:pPr>
        <w:pStyle w:val="tutorialText"/>
        <w:rPr>
          <w:ins w:id="114" w:author="Microsoft account" w:date="2014-08-21T15:06:00Z"/>
          <w:b/>
        </w:rPr>
      </w:pPr>
      <w:r w:rsidRPr="00CF72A3">
        <w:rPr>
          <w:b/>
        </w:rPr>
        <w:t xml:space="preserve">1.3 </w:t>
      </w:r>
      <w:del w:id="115" w:author="Microsoft account" w:date="2014-08-21T15:07:00Z">
        <w:r w:rsidRPr="00CF72A3" w:rsidDel="0027384F">
          <w:rPr>
            <w:b/>
          </w:rPr>
          <w:delText>Multiple patches</w:delText>
        </w:r>
        <w:r w:rsidR="001B7191" w:rsidDel="0027384F">
          <w:rPr>
            <w:b/>
          </w:rPr>
          <w:delText xml:space="preserve"> and</w:delText>
        </w:r>
        <w:r w:rsidRPr="00CF72A3" w:rsidDel="0027384F">
          <w:rPr>
            <w:b/>
          </w:rPr>
          <w:delText xml:space="preserve"> </w:delText>
        </w:r>
        <w:r w:rsidR="00623E13" w:rsidDel="0027384F">
          <w:rPr>
            <w:b/>
          </w:rPr>
          <w:delText>dispersal</w:delText>
        </w:r>
      </w:del>
      <w:ins w:id="116" w:author="Microsoft account" w:date="2014-08-21T15:07:00Z">
        <w:r w:rsidR="0027384F">
          <w:rPr>
            <w:b/>
          </w:rPr>
          <w:t>Colonisation</w:t>
        </w:r>
      </w:ins>
    </w:p>
    <w:p w:rsidR="0027384F" w:rsidRPr="00CF72A3" w:rsidRDefault="0027384F" w:rsidP="00CF72A3">
      <w:pPr>
        <w:pStyle w:val="tutorialText"/>
        <w:rPr>
          <w:b/>
        </w:rPr>
      </w:pPr>
      <w:proofErr w:type="gramStart"/>
      <w:ins w:id="117" w:author="Microsoft account" w:date="2014-08-21T15:07:00Z">
        <w:r>
          <w:rPr>
            <w:b/>
          </w:rPr>
          <w:t>keywords</w:t>
        </w:r>
        <w:proofErr w:type="gramEnd"/>
        <w:r>
          <w:rPr>
            <w:b/>
          </w:rPr>
          <w:t>: multiple patches, dispersal, topography, borders, vector, macros</w:t>
        </w:r>
      </w:ins>
    </w:p>
    <w:p w:rsidR="00CF72A3" w:rsidRDefault="00CF72A3" w:rsidP="00CF72A3">
      <w:pPr>
        <w:pStyle w:val="tutorialText"/>
      </w:pPr>
      <w:r>
        <w:t xml:space="preserve">Of course most populations are not isolated. When a site is getting full, individuals will start migrating to other populations which are not yet at carrying capacity. Or they might colonize new sites. Here we will simulate such a scenario. </w:t>
      </w:r>
      <w:r w:rsidR="002138C5">
        <w:t>As an example, we will take the lin</w:t>
      </w:r>
      <w:r w:rsidR="00412F11">
        <w:t>ear colonization of the Hawaii I</w:t>
      </w:r>
      <w:r w:rsidR="002138C5">
        <w:t>sland chain by humans.</w:t>
      </w:r>
    </w:p>
    <w:p w:rsidR="002138C5" w:rsidRDefault="001B7191" w:rsidP="00CF72A3">
      <w:pPr>
        <w:pStyle w:val="tutorialText"/>
      </w:pPr>
      <w:r>
        <w:t>As a basis</w:t>
      </w:r>
      <w:r w:rsidR="00CF72A3">
        <w:t xml:space="preserve"> for our new simulation, we will use the Demo2.ini file. We will have to add a new parameter stating that we want more than one patch</w:t>
      </w:r>
      <w:r w:rsidR="002138C5">
        <w:t xml:space="preserve"> (</w:t>
      </w:r>
      <w:r w:rsidR="002138C5" w:rsidRPr="002138C5">
        <w:rPr>
          <w:i/>
        </w:rPr>
        <w:t>i.e.</w:t>
      </w:r>
      <w:r w:rsidR="002138C5">
        <w:t xml:space="preserve"> island)</w:t>
      </w:r>
      <w:r w:rsidR="00CF72A3">
        <w:t xml:space="preserve">. By default </w:t>
      </w:r>
      <w:proofErr w:type="spellStart"/>
      <w:r w:rsidR="00CF72A3" w:rsidRPr="00CF72A3">
        <w:rPr>
          <w:rStyle w:val="codeChar"/>
        </w:rPr>
        <w:t>patch_number</w:t>
      </w:r>
      <w:proofErr w:type="spellEnd"/>
      <w:r w:rsidR="00CF72A3">
        <w:t xml:space="preserve"> is set to 1, so we did not need to mention it specifically in our setup file</w:t>
      </w:r>
      <w:ins w:id="118" w:author="Microsoft account" w:date="2014-08-20T11:16:00Z">
        <w:r w:rsidR="00682326">
          <w:t xml:space="preserve"> up until now</w:t>
        </w:r>
      </w:ins>
      <w:r w:rsidR="002138C5">
        <w:t xml:space="preserve">. However, </w:t>
      </w:r>
      <w:del w:id="119" w:author="Microsoft account" w:date="2014-08-20T11:16:00Z">
        <w:r w:rsidR="002138C5" w:rsidDel="00682326">
          <w:delText xml:space="preserve">we </w:delText>
        </w:r>
      </w:del>
      <w:r w:rsidR="002138C5">
        <w:t xml:space="preserve">now </w:t>
      </w:r>
      <w:ins w:id="120" w:author="Microsoft account" w:date="2014-08-20T11:16:00Z">
        <w:r w:rsidR="00682326">
          <w:t xml:space="preserve">that we </w:t>
        </w:r>
      </w:ins>
      <w:r w:rsidR="002138C5">
        <w:t xml:space="preserve">want to have </w:t>
      </w:r>
      <w:r w:rsidR="00B94AA1">
        <w:t>6</w:t>
      </w:r>
      <w:r w:rsidR="00CF72A3">
        <w:t xml:space="preserve"> patches</w:t>
      </w:r>
      <w:ins w:id="121" w:author="Microsoft account" w:date="2014-08-20T11:16:00Z">
        <w:r w:rsidR="00682326">
          <w:t>, we</w:t>
        </w:r>
      </w:ins>
      <w:del w:id="122" w:author="Microsoft account" w:date="2014-08-20T11:16:00Z">
        <w:r w:rsidR="00537BAB" w:rsidDel="00682326">
          <w:delText xml:space="preserve"> and</w:delText>
        </w:r>
      </w:del>
      <w:r w:rsidR="00537BAB">
        <w:t xml:space="preserve"> need to tell </w:t>
      </w:r>
      <w:proofErr w:type="spellStart"/>
      <w:r w:rsidR="00537BAB">
        <w:t>qN</w:t>
      </w:r>
      <w:proofErr w:type="spellEnd"/>
      <w:r w:rsidR="00537BAB">
        <w:t xml:space="preserve"> </w:t>
      </w:r>
      <w:del w:id="123" w:author="Microsoft account" w:date="2014-08-20T11:17:00Z">
        <w:r w:rsidR="00537BAB" w:rsidDel="00682326">
          <w:delText xml:space="preserve">that </w:delText>
        </w:r>
      </w:del>
      <w:ins w:id="124" w:author="Microsoft account" w:date="2014-08-20T11:17:00Z">
        <w:r w:rsidR="00682326">
          <w:t xml:space="preserve">to </w:t>
        </w:r>
      </w:ins>
      <w:r w:rsidR="00537BAB">
        <w:t>us</w:t>
      </w:r>
      <w:ins w:id="125" w:author="Microsoft account" w:date="2014-08-20T11:17:00Z">
        <w:r w:rsidR="00682326">
          <w:t>e</w:t>
        </w:r>
      </w:ins>
      <w:del w:id="126" w:author="Microsoft account" w:date="2014-08-20T11:17:00Z">
        <w:r w:rsidR="00537BAB" w:rsidDel="00682326">
          <w:delText>ing</w:delText>
        </w:r>
      </w:del>
      <w:r w:rsidR="00537BAB">
        <w:t xml:space="preserve"> this parameter. </w:t>
      </w:r>
      <w:r w:rsidR="002138C5">
        <w:t xml:space="preserve">Next we define how these patches are </w:t>
      </w:r>
      <w:ins w:id="127" w:author="Microsoft account" w:date="2014-08-20T11:18:00Z">
        <w:r w:rsidR="00682326">
          <w:t xml:space="preserve">spatially </w:t>
        </w:r>
      </w:ins>
      <w:r w:rsidR="002138C5">
        <w:t xml:space="preserve">connected to each other using </w:t>
      </w:r>
      <w:proofErr w:type="spellStart"/>
      <w:r w:rsidR="002138C5" w:rsidRPr="002138C5">
        <w:rPr>
          <w:rStyle w:val="codeChar"/>
        </w:rPr>
        <w:t>dispersal_model</w:t>
      </w:r>
      <w:proofErr w:type="spellEnd"/>
      <w:r w:rsidR="002138C5">
        <w:t xml:space="preserve">. Several options exist, but we will use option 2, the 1D-Stepping Stone model which places the patches on a line and allows our migrants only to move </w:t>
      </w:r>
      <w:del w:id="128" w:author="Microsoft account" w:date="2014-08-20T11:18:00Z">
        <w:r w:rsidR="002138C5" w:rsidDel="00682326">
          <w:delText xml:space="preserve">from </w:delText>
        </w:r>
      </w:del>
      <w:r w:rsidR="002138C5">
        <w:t xml:space="preserve">one island </w:t>
      </w:r>
      <w:ins w:id="129" w:author="Microsoft account" w:date="2014-08-20T11:18:00Z">
        <w:r w:rsidR="00682326">
          <w:t>forward or one island back</w:t>
        </w:r>
      </w:ins>
      <w:ins w:id="130" w:author="Microsoft account" w:date="2014-08-20T11:19:00Z">
        <w:r w:rsidR="00682326">
          <w:t>.</w:t>
        </w:r>
      </w:ins>
      <w:del w:id="131" w:author="Microsoft account" w:date="2014-08-20T11:19:00Z">
        <w:r w:rsidR="002138C5" w:rsidDel="00682326">
          <w:delText>to the next and not skip a patch</w:delText>
        </w:r>
        <w:r w:rsidR="005B1483" w:rsidDel="00682326">
          <w:delText>.</w:delText>
        </w:r>
      </w:del>
      <w:r w:rsidR="005B1483">
        <w:t xml:space="preserve"> (Confusingly we will </w:t>
      </w:r>
      <w:r w:rsidR="005B1483" w:rsidRPr="005B1483">
        <w:rPr>
          <w:u w:val="single"/>
        </w:rPr>
        <w:t>not</w:t>
      </w:r>
      <w:r w:rsidR="005B1483">
        <w:t xml:space="preserve"> use one of the Island models.</w:t>
      </w:r>
      <w:r w:rsidR="002138C5">
        <w:t xml:space="preserve">)  </w:t>
      </w:r>
      <w:r w:rsidR="005B1483">
        <w:t xml:space="preserve">The last question concerning topography is what we will do with the borders of our map. What happens to migrants that hop to the west of our most western island? </w:t>
      </w:r>
      <w:r w:rsidR="005B1483" w:rsidRPr="005B1483">
        <w:rPr>
          <w:b/>
        </w:rPr>
        <w:t xml:space="preserve">By default, </w:t>
      </w:r>
      <w:proofErr w:type="spellStart"/>
      <w:r w:rsidR="005B1483" w:rsidRPr="005B1483">
        <w:rPr>
          <w:b/>
        </w:rPr>
        <w:t>qN</w:t>
      </w:r>
      <w:proofErr w:type="spellEnd"/>
      <w:r w:rsidR="005B1483" w:rsidRPr="005B1483">
        <w:rPr>
          <w:b/>
        </w:rPr>
        <w:t xml:space="preserve"> assumes the world is circular</w:t>
      </w:r>
      <w:r w:rsidR="005B1483">
        <w:t xml:space="preserve">, meaning that migrant will end up on the most eastern patch. Though that is true for Earth as a whole, it is less so on Hawaii. </w:t>
      </w:r>
      <w:ins w:id="132" w:author="Microsoft account" w:date="2014-08-20T11:19:00Z">
        <w:r w:rsidR="00682326">
          <w:t>If we instead set</w:t>
        </w:r>
      </w:ins>
      <w:del w:id="133" w:author="Microsoft account" w:date="2014-08-20T11:19:00Z">
        <w:r w:rsidR="005B1483" w:rsidDel="00682326">
          <w:delText>With</w:delText>
        </w:r>
      </w:del>
      <w:r w:rsidR="005B1483">
        <w:t xml:space="preserve"> </w:t>
      </w:r>
      <w:proofErr w:type="spellStart"/>
      <w:r w:rsidR="005B1483" w:rsidRPr="005B1483">
        <w:rPr>
          <w:rStyle w:val="codeChar"/>
        </w:rPr>
        <w:t>dispersal_border_model</w:t>
      </w:r>
      <w:proofErr w:type="spellEnd"/>
      <w:r w:rsidR="005B1483">
        <w:t xml:space="preserve"> </w:t>
      </w:r>
      <w:del w:id="134" w:author="Microsoft account" w:date="2014-08-20T11:19:00Z">
        <w:r w:rsidR="005B1483" w:rsidDel="00682326">
          <w:delText xml:space="preserve">set </w:delText>
        </w:r>
      </w:del>
      <w:r w:rsidR="005B1483">
        <w:t>to 2, the borders ‘absorb’ our adventurous migrants, never to be seen again.</w:t>
      </w:r>
    </w:p>
    <w:p w:rsidR="003B6A00" w:rsidRDefault="00537BAB" w:rsidP="003B6A00">
      <w:pPr>
        <w:pStyle w:val="tutorialText"/>
      </w:pPr>
      <w:r>
        <w:t>For our current scenario, we wi</w:t>
      </w:r>
      <w:r w:rsidR="00412F11">
        <w:t>ll decide that all Hawaiian I</w:t>
      </w:r>
      <w:r w:rsidR="005B1483">
        <w:t>slands</w:t>
      </w:r>
      <w:r>
        <w:t xml:space="preserve"> are equal </w:t>
      </w:r>
      <w:r w:rsidRPr="00537BAB">
        <w:rPr>
          <w:i/>
        </w:rPr>
        <w:t>i.e.</w:t>
      </w:r>
      <w:r>
        <w:t xml:space="preserve"> the carrying capacity of each patch is </w:t>
      </w:r>
      <w:r w:rsidR="00B94AA1">
        <w:t>equal (in reality these islands differ considerably in size): let’s consider 500</w:t>
      </w:r>
      <w:r>
        <w:t xml:space="preserve"> individuals </w:t>
      </w:r>
      <w:r w:rsidR="00B94AA1">
        <w:t>per island the maximum</w:t>
      </w:r>
      <w:r>
        <w:t xml:space="preserve">. </w:t>
      </w:r>
      <w:r w:rsidR="002138C5" w:rsidRPr="002138C5">
        <w:t>S</w:t>
      </w:r>
      <w:r w:rsidRPr="002138C5">
        <w:t>ince</w:t>
      </w:r>
      <w:r w:rsidRPr="002138C5">
        <w:rPr>
          <w:b/>
        </w:rPr>
        <w:t xml:space="preserve"> </w:t>
      </w:r>
      <w:proofErr w:type="spellStart"/>
      <w:r w:rsidRPr="002138C5">
        <w:rPr>
          <w:b/>
        </w:rPr>
        <w:t>qN</w:t>
      </w:r>
      <w:proofErr w:type="spellEnd"/>
      <w:r w:rsidRPr="002138C5">
        <w:rPr>
          <w:b/>
        </w:rPr>
        <w:t xml:space="preserve"> will automatically take the value behind </w:t>
      </w:r>
      <w:r w:rsidR="002138C5" w:rsidRPr="002138C5">
        <w:rPr>
          <w:b/>
        </w:rPr>
        <w:t>a</w:t>
      </w:r>
      <w:r w:rsidRPr="002138C5">
        <w:rPr>
          <w:b/>
        </w:rPr>
        <w:t xml:space="preserve"> parameter a</w:t>
      </w:r>
      <w:r w:rsidR="002138C5" w:rsidRPr="002138C5">
        <w:rPr>
          <w:b/>
        </w:rPr>
        <w:t>nd apply it everyw</w:t>
      </w:r>
      <w:r w:rsidR="002138C5">
        <w:rPr>
          <w:b/>
        </w:rPr>
        <w:t>here unless instructed otherwise,</w:t>
      </w:r>
      <w:r w:rsidR="002138C5" w:rsidRPr="002138C5">
        <w:t xml:space="preserve"> </w:t>
      </w:r>
      <w:r w:rsidR="002138C5">
        <w:t xml:space="preserve">we </w:t>
      </w:r>
      <w:r w:rsidR="00B94AA1">
        <w:t>only need to write ‘500’ after</w:t>
      </w:r>
      <w:r w:rsidR="002138C5">
        <w:t xml:space="preserve"> </w:t>
      </w:r>
      <w:proofErr w:type="spellStart"/>
      <w:r w:rsidR="002138C5" w:rsidRPr="003B6A00">
        <w:rPr>
          <w:rStyle w:val="codeword"/>
        </w:rPr>
        <w:t>patch</w:t>
      </w:r>
      <w:r w:rsidR="002138C5" w:rsidRPr="00537BAB">
        <w:rPr>
          <w:rStyle w:val="codeChar"/>
        </w:rPr>
        <w:t>_capacity</w:t>
      </w:r>
      <w:proofErr w:type="spellEnd"/>
      <w:r w:rsidR="00B94AA1">
        <w:t xml:space="preserve"> once</w:t>
      </w:r>
      <w:r w:rsidR="002138C5">
        <w:t xml:space="preserve">. By contrast, </w:t>
      </w:r>
      <w:proofErr w:type="spellStart"/>
      <w:r w:rsidR="002138C5" w:rsidRPr="003B6A00">
        <w:rPr>
          <w:rStyle w:val="codeword"/>
        </w:rPr>
        <w:t>patch_ini_size</w:t>
      </w:r>
      <w:proofErr w:type="spellEnd"/>
      <w:r w:rsidR="002138C5">
        <w:t xml:space="preserve"> should be different for the different patches. If we would leave it like this, all of our</w:t>
      </w:r>
      <w:r w:rsidR="003B6A00">
        <w:t xml:space="preserve"> uninhabited</w:t>
      </w:r>
      <w:r w:rsidR="002138C5">
        <w:t xml:space="preserve"> patches</w:t>
      </w:r>
      <w:r w:rsidR="003B6A00">
        <w:t xml:space="preserve"> would start with 4 individuals already present! Luckily, we can tell </w:t>
      </w:r>
      <w:proofErr w:type="spellStart"/>
      <w:r w:rsidR="003B6A00">
        <w:t>qN</w:t>
      </w:r>
      <w:proofErr w:type="spellEnd"/>
      <w:r w:rsidR="003B6A00">
        <w:t xml:space="preserve"> that we want different values for our different patches by putting our required values in </w:t>
      </w:r>
      <w:r w:rsidR="003B6A00" w:rsidRPr="003B6A00">
        <w:rPr>
          <w:rStyle w:val="codeword"/>
        </w:rPr>
        <w:t>{}</w:t>
      </w:r>
      <w:r w:rsidR="003B6A00">
        <w:rPr>
          <w:rStyle w:val="codeword"/>
        </w:rPr>
        <w:t xml:space="preserve"> </w:t>
      </w:r>
      <w:r w:rsidR="003B6A00" w:rsidRPr="003B6A00">
        <w:t>se</w:t>
      </w:r>
      <w:r w:rsidR="003B6A00">
        <w:t>parated by spaces</w:t>
      </w:r>
      <w:r w:rsidR="005A15FF">
        <w:t xml:space="preserve"> (no commas!)</w:t>
      </w:r>
      <w:r w:rsidR="003B6A00">
        <w:t>.</w:t>
      </w:r>
      <w:r w:rsidR="00610F78">
        <w:t xml:space="preserve"> This is called a ‘vector’.</w:t>
      </w:r>
    </w:p>
    <w:p w:rsidR="003B6A00" w:rsidRPr="00091889" w:rsidRDefault="003B6A00" w:rsidP="00091889">
      <w:pPr>
        <w:pStyle w:val="codepar"/>
        <w:rPr>
          <w:rStyle w:val="codeword"/>
        </w:rPr>
      </w:pPr>
      <w:proofErr w:type="spellStart"/>
      <w:r w:rsidRPr="003B6A00">
        <w:rPr>
          <w:rStyle w:val="codeword"/>
        </w:rPr>
        <w:t>patch_ini_size</w:t>
      </w:r>
      <w:proofErr w:type="spellEnd"/>
      <w:r w:rsidRPr="003B6A00">
        <w:rPr>
          <w:rStyle w:val="codeword"/>
        </w:rPr>
        <w:t xml:space="preserve"> {4 0 0 0 0 0}</w:t>
      </w:r>
    </w:p>
    <w:p w:rsidR="00CF72A3" w:rsidRPr="00CF72A3" w:rsidRDefault="003B6A00" w:rsidP="00CF72A3">
      <w:pPr>
        <w:pStyle w:val="tutorialText"/>
      </w:pPr>
      <w:r>
        <w:t xml:space="preserve">Here we tell </w:t>
      </w:r>
      <w:proofErr w:type="spellStart"/>
      <w:r>
        <w:t>qN</w:t>
      </w:r>
      <w:proofErr w:type="spellEnd"/>
      <w:r>
        <w:t xml:space="preserve"> that the initial population size of our first patch is 4, and that our patches 2 – </w:t>
      </w:r>
      <w:r w:rsidR="00B94AA1">
        <w:t>6</w:t>
      </w:r>
      <w:r>
        <w:t xml:space="preserve"> all have an initial size of 0. Instead of repeating the </w:t>
      </w:r>
      <w:r w:rsidR="00091889">
        <w:t>‘</w:t>
      </w:r>
      <w:r>
        <w:t>0</w:t>
      </w:r>
      <w:r w:rsidR="00091889">
        <w:t>’</w:t>
      </w:r>
      <w:r>
        <w:t xml:space="preserve"> </w:t>
      </w:r>
      <w:r w:rsidR="00B94AA1">
        <w:t>five</w:t>
      </w:r>
      <w:r>
        <w:t xml:space="preserve"> times, we can use a shorthand: </w:t>
      </w:r>
      <w:r w:rsidRPr="003B6A00">
        <w:rPr>
          <w:rStyle w:val="codeword"/>
        </w:rPr>
        <w:t>rep</w:t>
      </w:r>
      <w:r>
        <w:t xml:space="preserve">. </w:t>
      </w:r>
      <w:r w:rsidR="002138C5">
        <w:t xml:space="preserve">    </w:t>
      </w:r>
      <w:r w:rsidR="00537BAB">
        <w:t xml:space="preserve">  </w:t>
      </w:r>
    </w:p>
    <w:p w:rsidR="003B6A00" w:rsidRPr="003B6A00" w:rsidRDefault="003B6A00" w:rsidP="00091889">
      <w:pPr>
        <w:pStyle w:val="codepar"/>
        <w:rPr>
          <w:rStyle w:val="codeword"/>
        </w:rPr>
      </w:pPr>
      <w:proofErr w:type="spellStart"/>
      <w:r w:rsidRPr="003B6A00">
        <w:rPr>
          <w:rStyle w:val="codeword"/>
        </w:rPr>
        <w:t>patch_ini_size</w:t>
      </w:r>
      <w:proofErr w:type="spellEnd"/>
      <w:r w:rsidRPr="003B6A00">
        <w:rPr>
          <w:rStyle w:val="codeword"/>
        </w:rPr>
        <w:t xml:space="preserve"> {4 </w:t>
      </w:r>
      <w:proofErr w:type="gramStart"/>
      <w:r w:rsidR="00091889">
        <w:rPr>
          <w:rStyle w:val="codeword"/>
        </w:rPr>
        <w:t>rep(</w:t>
      </w:r>
      <w:proofErr w:type="gramEnd"/>
      <w:r w:rsidR="00091889">
        <w:rPr>
          <w:rStyle w:val="codeword"/>
        </w:rPr>
        <w:t xml:space="preserve">0, </w:t>
      </w:r>
      <w:r w:rsidR="00B94AA1">
        <w:rPr>
          <w:rStyle w:val="codeword"/>
        </w:rPr>
        <w:t>5</w:t>
      </w:r>
      <w:r w:rsidR="00091889">
        <w:rPr>
          <w:rStyle w:val="codeword"/>
        </w:rPr>
        <w:t xml:space="preserve">) </w:t>
      </w:r>
      <w:r w:rsidRPr="003B6A00">
        <w:rPr>
          <w:rStyle w:val="codeword"/>
        </w:rPr>
        <w:t>}</w:t>
      </w:r>
    </w:p>
    <w:p w:rsidR="00777C6A" w:rsidRDefault="00091889" w:rsidP="003B6A00">
      <w:pPr>
        <w:pStyle w:val="tutorialText"/>
      </w:pPr>
      <w:r>
        <w:t xml:space="preserve">The above line means exactly the same to </w:t>
      </w:r>
      <w:proofErr w:type="spellStart"/>
      <w:r>
        <w:t>qN</w:t>
      </w:r>
      <w:proofErr w:type="spellEnd"/>
      <w:r>
        <w:t xml:space="preserve"> as the previous</w:t>
      </w:r>
      <w:r w:rsidR="00E81BA9">
        <w:t xml:space="preserve"> line</w:t>
      </w:r>
      <w:r>
        <w:t xml:space="preserve"> with all the zeros. We just told it to </w:t>
      </w:r>
      <w:r w:rsidRPr="00091889">
        <w:rPr>
          <w:u w:val="single"/>
        </w:rPr>
        <w:t>rep</w:t>
      </w:r>
      <w:r>
        <w:t xml:space="preserve">eat the ‘0’ </w:t>
      </w:r>
      <w:r w:rsidR="00B94AA1">
        <w:t>five</w:t>
      </w:r>
      <w:r>
        <w:t xml:space="preserve"> times</w:t>
      </w:r>
      <w:r w:rsidR="00E81BA9">
        <w:t xml:space="preserve"> and thus </w:t>
      </w:r>
      <w:r w:rsidR="008D17EB">
        <w:t>could potentially save</w:t>
      </w:r>
      <w:r w:rsidR="00E81BA9">
        <w:t xml:space="preserve"> us some typing</w:t>
      </w:r>
      <w:r>
        <w:t>.</w:t>
      </w:r>
      <w:r w:rsidR="008E591C">
        <w:t xml:space="preserve"> </w:t>
      </w:r>
      <w:r w:rsidR="00871F7B">
        <w:t>(</w:t>
      </w:r>
      <w:r w:rsidR="008E591C">
        <w:t>See</w:t>
      </w:r>
      <w:r w:rsidR="008D17EB">
        <w:t xml:space="preserve"> the manual</w:t>
      </w:r>
      <w:r w:rsidR="008E591C">
        <w:t xml:space="preserve"> section 2.4 ‘Macros’ for more examples.</w:t>
      </w:r>
      <w:r w:rsidR="00871F7B">
        <w:t>)</w:t>
      </w:r>
      <w:r>
        <w:t xml:space="preserve"> </w:t>
      </w:r>
    </w:p>
    <w:p w:rsidR="00623E13" w:rsidRDefault="00623E13" w:rsidP="003B6A00">
      <w:pPr>
        <w:pStyle w:val="tutorialText"/>
      </w:pPr>
      <w:r>
        <w:t xml:space="preserve">For migration to occur, we need to give a migration rate. </w:t>
      </w:r>
      <w:r w:rsidR="00B11A78">
        <w:t xml:space="preserve">We will set </w:t>
      </w:r>
      <w:proofErr w:type="spellStart"/>
      <w:r w:rsidR="00B11A78" w:rsidRPr="00B11A78">
        <w:rPr>
          <w:rStyle w:val="codeword"/>
        </w:rPr>
        <w:t>dispersal</w:t>
      </w:r>
      <w:r w:rsidR="00B11A78">
        <w:t>_rate</w:t>
      </w:r>
      <w:proofErr w:type="spellEnd"/>
      <w:r w:rsidR="00B11A78">
        <w:t xml:space="preserve"> to 0.005, meaning that on average 0.5% of a patch’s population will emigrate. (N.B</w:t>
      </w:r>
      <w:r w:rsidR="00E81BA9">
        <w:t>.</w:t>
      </w:r>
      <w:r w:rsidR="00B11A78">
        <w:t xml:space="preserve"> </w:t>
      </w:r>
      <w:r w:rsidR="001B7191">
        <w:t xml:space="preserve">If </w:t>
      </w:r>
      <w:r w:rsidR="00B11A78">
        <w:t xml:space="preserve">you provide </w:t>
      </w:r>
      <w:proofErr w:type="spellStart"/>
      <w:r w:rsidR="00B11A78">
        <w:t>dispersal_rate</w:t>
      </w:r>
      <w:proofErr w:type="spellEnd"/>
      <w:r w:rsidR="00B11A78">
        <w:t xml:space="preserve"> with a value</w:t>
      </w:r>
      <w:r w:rsidR="001B7191">
        <w:t xml:space="preserve"> larger than 1, </w:t>
      </w:r>
      <w:proofErr w:type="spellStart"/>
      <w:r w:rsidR="001B7191">
        <w:t>qN</w:t>
      </w:r>
      <w:proofErr w:type="spellEnd"/>
      <w:r w:rsidR="001B7191">
        <w:t xml:space="preserve"> will interpret it as the absolute number of migrants</w:t>
      </w:r>
      <w:r w:rsidR="00B11A78">
        <w:t xml:space="preserve">!) </w:t>
      </w:r>
      <w:r w:rsidR="001B7191">
        <w:t xml:space="preserve">Now we are almost finished. But since we said we were modelling </w:t>
      </w:r>
      <w:r w:rsidR="00B11A78">
        <w:t xml:space="preserve">the </w:t>
      </w:r>
      <w:r w:rsidR="001B7191">
        <w:t xml:space="preserve">colonization by humans, we will change our hermaphrodites into </w:t>
      </w:r>
      <w:proofErr w:type="spellStart"/>
      <w:r w:rsidR="001B7191">
        <w:t>dioecious</w:t>
      </w:r>
      <w:proofErr w:type="spellEnd"/>
      <w:r w:rsidR="001B7191">
        <w:t xml:space="preserve"> creatures by setting </w:t>
      </w:r>
      <w:proofErr w:type="spellStart"/>
      <w:r w:rsidR="00B11A78" w:rsidRPr="005A15FF">
        <w:rPr>
          <w:rStyle w:val="codeword"/>
        </w:rPr>
        <w:t>mating_</w:t>
      </w:r>
      <w:r w:rsidR="00B11A78" w:rsidRPr="00B11A78">
        <w:rPr>
          <w:rStyle w:val="codeword"/>
        </w:rPr>
        <w:t>system</w:t>
      </w:r>
      <w:proofErr w:type="spellEnd"/>
      <w:r w:rsidR="00B94AA1">
        <w:t xml:space="preserve"> to </w:t>
      </w:r>
      <w:del w:id="135" w:author="Microsoft account" w:date="2014-08-20T11:22:00Z">
        <w:r w:rsidR="00B94AA1" w:rsidDel="00B35113">
          <w:delText>5</w:delText>
        </w:r>
      </w:del>
      <w:ins w:id="136" w:author="Microsoft account" w:date="2014-08-20T11:22:00Z">
        <w:r w:rsidR="00B35113">
          <w:t>3</w:t>
        </w:r>
      </w:ins>
      <w:r w:rsidR="00B94AA1">
        <w:t xml:space="preserve">, and reduce their </w:t>
      </w:r>
      <w:proofErr w:type="spellStart"/>
      <w:r w:rsidR="00B94AA1">
        <w:t>growth_</w:t>
      </w:r>
      <w:r w:rsidR="00B94AA1" w:rsidRPr="00B94AA1">
        <w:rPr>
          <w:rStyle w:val="codeword"/>
        </w:rPr>
        <w:t>rate</w:t>
      </w:r>
      <w:proofErr w:type="spellEnd"/>
      <w:r w:rsidR="00B94AA1">
        <w:t xml:space="preserve"> to 0.</w:t>
      </w:r>
      <w:del w:id="137" w:author="Microsoft account" w:date="2014-08-20T11:23:00Z">
        <w:r w:rsidR="00B94AA1" w:rsidDel="00B35113">
          <w:delText>00</w:delText>
        </w:r>
      </w:del>
      <w:r w:rsidR="00B94AA1">
        <w:t>5</w:t>
      </w:r>
      <w:r w:rsidR="001B7191">
        <w:t xml:space="preserve"> </w:t>
      </w:r>
    </w:p>
    <w:p w:rsidR="00F81894" w:rsidRDefault="00B11A78" w:rsidP="00176E77">
      <w:pPr>
        <w:pStyle w:val="tutorialText"/>
      </w:pPr>
      <w:r>
        <w:t>Lastly, we add some</w:t>
      </w:r>
      <w:r w:rsidR="0007751A">
        <w:t xml:space="preserve"> new</w:t>
      </w:r>
      <w:r>
        <w:t xml:space="preserve"> output statistics to our setup file</w:t>
      </w:r>
      <w:r w:rsidR="0007751A">
        <w:t>:</w:t>
      </w:r>
      <w:r>
        <w:t xml:space="preserve"> </w:t>
      </w:r>
      <w:proofErr w:type="spellStart"/>
      <w:r>
        <w:t>adlt.</w:t>
      </w:r>
      <w:r w:rsidRPr="005307F4">
        <w:rPr>
          <w:rStyle w:val="codeword"/>
        </w:rPr>
        <w:t>nbInd</w:t>
      </w:r>
      <w:r>
        <w:t>_p</w:t>
      </w:r>
      <w:proofErr w:type="spellEnd"/>
      <w:r>
        <w:t xml:space="preserve"> </w:t>
      </w:r>
      <w:r w:rsidR="0007751A">
        <w:t>and</w:t>
      </w:r>
      <w:r>
        <w:t xml:space="preserve"> </w:t>
      </w:r>
      <w:r w:rsidR="005A5540" w:rsidRPr="005307F4">
        <w:rPr>
          <w:rStyle w:val="codeword"/>
        </w:rPr>
        <w:t>emigrants</w:t>
      </w:r>
      <w:r w:rsidR="0007751A" w:rsidRPr="0007751A">
        <w:t>.</w:t>
      </w:r>
      <w:r w:rsidR="005A5540">
        <w:t xml:space="preserve"> </w:t>
      </w:r>
    </w:p>
    <w:p w:rsidR="001E019E" w:rsidRDefault="005307F4" w:rsidP="005307F4">
      <w:pPr>
        <w:pStyle w:val="tutorialText"/>
      </w:pPr>
      <w:r>
        <w:t>Your final setup file should look something like this:</w:t>
      </w:r>
    </w:p>
    <w:p w:rsidR="005307F4" w:rsidRDefault="005307F4" w:rsidP="005307F4">
      <w:pPr>
        <w:pStyle w:val="codepar"/>
      </w:pPr>
      <w:r w:rsidRPr="005307F4">
        <w:t xml:space="preserve"># A scenario for </w:t>
      </w:r>
      <w:r w:rsidR="005A15FF">
        <w:t xml:space="preserve">a </w:t>
      </w:r>
      <w:r w:rsidRPr="005307F4">
        <w:t>sequential colonization event</w:t>
      </w:r>
      <w:r>
        <w:br/>
        <w:t>g</w:t>
      </w:r>
      <w:r w:rsidR="00B94AA1">
        <w:t>enerations 2</w:t>
      </w:r>
      <w:r w:rsidRPr="005307F4">
        <w:t>00</w:t>
      </w:r>
      <w:r>
        <w:br/>
      </w:r>
      <w:proofErr w:type="spellStart"/>
      <w:r>
        <w:t>patch_number</w:t>
      </w:r>
      <w:proofErr w:type="spellEnd"/>
      <w:r>
        <w:t xml:space="preserve"> </w:t>
      </w:r>
      <w:r w:rsidR="00B94AA1">
        <w:t>6</w:t>
      </w:r>
      <w:r>
        <w:br/>
      </w:r>
      <w:proofErr w:type="spellStart"/>
      <w:r w:rsidRPr="005307F4">
        <w:t>dispersal_model</w:t>
      </w:r>
      <w:proofErr w:type="spellEnd"/>
      <w:r w:rsidRPr="005307F4">
        <w:t xml:space="preserve"> 2 </w:t>
      </w:r>
      <w:r w:rsidRPr="005307F4">
        <w:tab/>
      </w:r>
      <w:r>
        <w:tab/>
        <w:t># 2 = 1D Stepping-Stone model</w:t>
      </w:r>
      <w:r>
        <w:br/>
      </w:r>
      <w:proofErr w:type="spellStart"/>
      <w:r w:rsidRPr="005307F4">
        <w:t>dispersal_border_model</w:t>
      </w:r>
      <w:proofErr w:type="spellEnd"/>
      <w:r w:rsidRPr="005307F4">
        <w:t xml:space="preserve"> 2</w:t>
      </w:r>
      <w:r w:rsidRPr="005307F4">
        <w:tab/>
        <w:t># 2 = Absorbing border model</w:t>
      </w:r>
      <w:r>
        <w:br/>
      </w:r>
      <w:proofErr w:type="spellStart"/>
      <w:r>
        <w:t>patch_capacity</w:t>
      </w:r>
      <w:proofErr w:type="spellEnd"/>
      <w:r>
        <w:t xml:space="preserve"> </w:t>
      </w:r>
      <w:r w:rsidR="00B94AA1">
        <w:t>5</w:t>
      </w:r>
      <w:r>
        <w:t>00</w:t>
      </w:r>
      <w:r>
        <w:br/>
      </w:r>
      <w:proofErr w:type="spellStart"/>
      <w:r w:rsidRPr="005307F4">
        <w:t>patch_ini_size</w:t>
      </w:r>
      <w:proofErr w:type="spellEnd"/>
      <w:r>
        <w:t xml:space="preserve"> {4 </w:t>
      </w:r>
      <w:proofErr w:type="gramStart"/>
      <w:r>
        <w:t>rep(</w:t>
      </w:r>
      <w:proofErr w:type="gramEnd"/>
      <w:r>
        <w:t>0,</w:t>
      </w:r>
      <w:r w:rsidR="00B94AA1">
        <w:t>5</w:t>
      </w:r>
      <w:r>
        <w:t>)}</w:t>
      </w:r>
      <w:ins w:id="138" w:author="Microsoft account" w:date="2014-08-20T16:21:00Z">
        <w:r w:rsidR="00C6458F">
          <w:tab/>
          <w:t># = {4 0 0 0 0 0}</w:t>
        </w:r>
      </w:ins>
      <w:r>
        <w:br/>
      </w:r>
      <w:r>
        <w:br/>
      </w:r>
      <w:proofErr w:type="spellStart"/>
      <w:r w:rsidRPr="005307F4">
        <w:t>mating_system</w:t>
      </w:r>
      <w:proofErr w:type="spellEnd"/>
      <w:r w:rsidRPr="005307F4">
        <w:t xml:space="preserve"> 3</w:t>
      </w:r>
      <w:r w:rsidRPr="005307F4">
        <w:tab/>
      </w:r>
      <w:r>
        <w:tab/>
      </w:r>
      <w:r>
        <w:tab/>
        <w:t xml:space="preserve"># 3 = </w:t>
      </w:r>
      <w:proofErr w:type="spellStart"/>
      <w:r>
        <w:t>dioecious</w:t>
      </w:r>
      <w:proofErr w:type="spellEnd"/>
      <w:r>
        <w:t xml:space="preserve"> random mating</w:t>
      </w:r>
      <w:r w:rsidRPr="005307F4">
        <w:t xml:space="preserve"> </w:t>
      </w:r>
      <w:r>
        <w:br/>
      </w:r>
      <w:proofErr w:type="spellStart"/>
      <w:r w:rsidRPr="005307F4">
        <w:t>mating_nb_offspring_model</w:t>
      </w:r>
      <w:proofErr w:type="spellEnd"/>
      <w:r w:rsidRPr="005307F4">
        <w:t xml:space="preserve"> </w:t>
      </w:r>
      <w:del w:id="139" w:author="Microsoft account" w:date="2014-08-20T16:20:00Z">
        <w:r w:rsidRPr="005307F4" w:rsidDel="00C6458F">
          <w:delText>4</w:delText>
        </w:r>
      </w:del>
      <w:ins w:id="140" w:author="Microsoft account" w:date="2014-08-20T16:20:00Z">
        <w:r w:rsidR="00C6458F">
          <w:t>6</w:t>
        </w:r>
      </w:ins>
      <w:r w:rsidRPr="005307F4">
        <w:t xml:space="preserve"> </w:t>
      </w:r>
      <w:r>
        <w:tab/>
      </w:r>
      <w:r w:rsidRPr="005307F4">
        <w:t xml:space="preserve"># </w:t>
      </w:r>
      <w:del w:id="141" w:author="Microsoft account" w:date="2014-08-20T16:20:00Z">
        <w:r w:rsidRPr="005307F4" w:rsidDel="00C6458F">
          <w:delText>4</w:delText>
        </w:r>
      </w:del>
      <w:ins w:id="142" w:author="Microsoft account" w:date="2014-08-20T16:20:00Z">
        <w:r w:rsidR="00C6458F">
          <w:t>6</w:t>
        </w:r>
      </w:ins>
      <w:r w:rsidRPr="005307F4">
        <w:t xml:space="preserve"> = logistic growth</w:t>
      </w:r>
      <w:r w:rsidR="002E3E79">
        <w:br/>
      </w:r>
      <w:proofErr w:type="spellStart"/>
      <w:r w:rsidR="002E3E79">
        <w:t>growth_rate</w:t>
      </w:r>
      <w:proofErr w:type="spellEnd"/>
      <w:r w:rsidR="002E3E79">
        <w:t xml:space="preserve"> 0</w:t>
      </w:r>
      <w:r>
        <w:t>.5</w:t>
      </w:r>
      <w:r>
        <w:br/>
      </w:r>
      <w:proofErr w:type="spellStart"/>
      <w:r>
        <w:t>dispersal_rate</w:t>
      </w:r>
      <w:proofErr w:type="spellEnd"/>
      <w:r>
        <w:t xml:space="preserve"> 0.005</w:t>
      </w:r>
      <w:r w:rsidR="00B94AA1">
        <w:br/>
      </w:r>
      <w:proofErr w:type="spellStart"/>
      <w:r w:rsidR="00B94AA1">
        <w:t>regulation_model_adults</w:t>
      </w:r>
      <w:proofErr w:type="spellEnd"/>
      <w:r w:rsidR="00B94AA1">
        <w:t xml:space="preserve"> 1</w:t>
      </w:r>
      <w:r w:rsidR="00B94AA1">
        <w:tab/>
        <w:t># 1 = yes</w:t>
      </w:r>
      <w:r>
        <w:br/>
      </w:r>
      <w:r>
        <w:br/>
      </w:r>
      <w:r w:rsidRPr="005307F4">
        <w:t>stat {</w:t>
      </w:r>
      <w:proofErr w:type="spellStart"/>
      <w:r w:rsidRPr="005307F4">
        <w:t>adlt.nbInd</w:t>
      </w:r>
      <w:proofErr w:type="spellEnd"/>
      <w:r w:rsidRPr="005307F4">
        <w:t xml:space="preserve"> </w:t>
      </w:r>
      <w:r w:rsidR="00855C3A" w:rsidRPr="005307F4">
        <w:t xml:space="preserve">emigrants </w:t>
      </w:r>
      <w:proofErr w:type="spellStart"/>
      <w:r w:rsidR="00B94AA1" w:rsidRPr="005307F4">
        <w:t>fem.meanFec</w:t>
      </w:r>
      <w:proofErr w:type="spellEnd"/>
      <w:r w:rsidR="00B94AA1" w:rsidRPr="005307F4">
        <w:t xml:space="preserve"> </w:t>
      </w:r>
      <w:proofErr w:type="spellStart"/>
      <w:r w:rsidRPr="005307F4">
        <w:t>adlt.nbInd_p</w:t>
      </w:r>
      <w:proofErr w:type="spellEnd"/>
      <w:r w:rsidRPr="005307F4">
        <w:t>}</w:t>
      </w:r>
    </w:p>
    <w:p w:rsidR="00C9612B" w:rsidRDefault="00E679A5" w:rsidP="00C9612B">
      <w:pPr>
        <w:pStyle w:val="tutorialText"/>
        <w:rPr>
          <w:ins w:id="143" w:author="Microsoft account" w:date="2014-08-20T11:54:00Z"/>
        </w:rPr>
      </w:pPr>
      <w:r>
        <w:t>Run the file</w:t>
      </w:r>
      <w:r w:rsidR="00500C52">
        <w:t xml:space="preserve"> (we name</w:t>
      </w:r>
      <w:r w:rsidR="00D0533A">
        <w:t>d</w:t>
      </w:r>
      <w:r w:rsidR="00500C52">
        <w:t xml:space="preserve"> it coloni</w:t>
      </w:r>
      <w:del w:id="144" w:author="Microsoft account" w:date="2014-08-20T16:39:00Z">
        <w:r w:rsidR="00500C52" w:rsidDel="000815ED">
          <w:delText>z</w:delText>
        </w:r>
      </w:del>
      <w:ins w:id="145" w:author="Microsoft account" w:date="2014-08-20T16:39:00Z">
        <w:r w:rsidR="000815ED">
          <w:t>s</w:t>
        </w:r>
      </w:ins>
      <w:r w:rsidR="00500C52">
        <w:t>ation.ini)</w:t>
      </w:r>
      <w:r>
        <w:t xml:space="preserve">. </w:t>
      </w:r>
      <w:r w:rsidR="005A15FF">
        <w:t xml:space="preserve">Compared to the simulation_stats.txt file of the previous section, we see </w:t>
      </w:r>
      <w:r w:rsidR="00B94AA1">
        <w:t>seven</w:t>
      </w:r>
      <w:r w:rsidR="005A15FF">
        <w:t xml:space="preserve"> new columns. </w:t>
      </w:r>
      <w:r w:rsidR="00855C3A">
        <w:t>One new column</w:t>
      </w:r>
      <w:r w:rsidR="005A15FF">
        <w:t xml:space="preserve"> </w:t>
      </w:r>
      <w:r w:rsidR="00855C3A">
        <w:t xml:space="preserve">shows the average number of emigrants per patch. The other </w:t>
      </w:r>
      <w:r w:rsidR="00B94AA1">
        <w:t>six</w:t>
      </w:r>
      <w:r w:rsidR="00855C3A">
        <w:t xml:space="preserve"> of new columns show the population sizes of each of our patches. </w:t>
      </w:r>
      <w:r w:rsidR="003C049F">
        <w:t xml:space="preserve">Again, we </w:t>
      </w:r>
      <w:r w:rsidR="0007751A">
        <w:t>plot our data using</w:t>
      </w:r>
      <w:r w:rsidR="003C049F">
        <w:t xml:space="preserve"> R (</w:t>
      </w:r>
      <w:r w:rsidR="00610F78">
        <w:t>you can use the included script).</w:t>
      </w:r>
    </w:p>
    <w:p w:rsidR="006D3E5E" w:rsidRDefault="006D3E5E" w:rsidP="00C9612B">
      <w:pPr>
        <w:pStyle w:val="tutorialText"/>
      </w:pPr>
      <w:r>
        <w:rPr>
          <w:noProof/>
          <w:lang w:eastAsia="en-GB"/>
        </w:rPr>
        <w:drawing>
          <wp:inline distT="0" distB="0" distL="0" distR="0">
            <wp:extent cx="9886384" cy="32004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1.3.png"/>
                    <pic:cNvPicPr/>
                  </pic:nvPicPr>
                  <pic:blipFill>
                    <a:blip r:embed="rId10">
                      <a:extLst>
                        <a:ext uri="{28A0092B-C50C-407E-A947-70E740481C1C}">
                          <a14:useLocalDpi xmlns:a14="http://schemas.microsoft.com/office/drawing/2010/main" val="0"/>
                        </a:ext>
                      </a:extLst>
                    </a:blip>
                    <a:stretch>
                      <a:fillRect/>
                    </a:stretch>
                  </pic:blipFill>
                  <pic:spPr>
                    <a:xfrm>
                      <a:off x="0" y="0"/>
                      <a:ext cx="9893735" cy="3202780"/>
                    </a:xfrm>
                    <a:prstGeom prst="rect">
                      <a:avLst/>
                    </a:prstGeom>
                  </pic:spPr>
                </pic:pic>
              </a:graphicData>
            </a:graphic>
          </wp:inline>
        </w:drawing>
      </w:r>
    </w:p>
    <w:p w:rsidR="002128CE" w:rsidRDefault="00592627" w:rsidP="00C9612B">
      <w:pPr>
        <w:pStyle w:val="tutorialText"/>
      </w:pPr>
      <w:r>
        <w:t xml:space="preserve">A single patch grows in size following the same curve as in section 1.2, which was expected. But before patch </w:t>
      </w:r>
      <w:r w:rsidR="00104B53">
        <w:t>1</w:t>
      </w:r>
      <w:r>
        <w:t xml:space="preserve"> has reached carrying capacity</w:t>
      </w:r>
      <w:r w:rsidR="00104B53">
        <w:t xml:space="preserve"> (the ‘1’s in the plot)</w:t>
      </w:r>
      <w:r>
        <w:t>, patch 2 has been colonized and the population there starts growing</w:t>
      </w:r>
      <w:r w:rsidR="00104B53">
        <w:t xml:space="preserve"> (the ‘2’s)</w:t>
      </w:r>
      <w:r>
        <w:t xml:space="preserve">. This is because the population on patch 1 </w:t>
      </w:r>
      <w:del w:id="146" w:author="Microsoft account" w:date="2014-08-20T11:57:00Z">
        <w:r w:rsidDel="00237AB2">
          <w:delText xml:space="preserve">has </w:delText>
        </w:r>
      </w:del>
      <w:r>
        <w:t xml:space="preserve">already </w:t>
      </w:r>
      <w:del w:id="147" w:author="Microsoft account" w:date="2014-08-20T11:57:00Z">
        <w:r w:rsidDel="00237AB2">
          <w:delText xml:space="preserve">been </w:delText>
        </w:r>
      </w:del>
      <w:ins w:id="148" w:author="Microsoft account" w:date="2014-08-20T11:57:00Z">
        <w:r w:rsidR="00237AB2">
          <w:t xml:space="preserve">starts </w:t>
        </w:r>
      </w:ins>
      <w:r>
        <w:t xml:space="preserve">producing emigrants </w:t>
      </w:r>
      <w:ins w:id="149" w:author="Microsoft account" w:date="2014-08-20T11:58:00Z">
        <w:r w:rsidR="00237AB2">
          <w:t>after a few generations</w:t>
        </w:r>
      </w:ins>
      <w:del w:id="150" w:author="Microsoft account" w:date="2014-08-20T11:58:00Z">
        <w:r w:rsidDel="00237AB2">
          <w:delText>from the beginning</w:delText>
        </w:r>
      </w:del>
      <w:r>
        <w:t xml:space="preserve"> as can be seen by the continuous line.</w:t>
      </w:r>
      <w:r w:rsidR="002128CE">
        <w:t xml:space="preserve"> The number of emigrants per</w:t>
      </w:r>
      <w:r w:rsidR="00E679A5">
        <w:t xml:space="preserve"> inhabited</w:t>
      </w:r>
      <w:r w:rsidR="002128CE">
        <w:t xml:space="preserve"> patch levels </w:t>
      </w:r>
      <w:r w:rsidR="00B94AA1">
        <w:t>around 2.5</w:t>
      </w:r>
      <w:r w:rsidR="002128CE">
        <w:t xml:space="preserve">, exactly the value we would expect based on our parameter settings. This makes the colonization quite a regular process, even with only half a percent of emigrants each generation the whole archipelago will be fully populated after around </w:t>
      </w:r>
      <w:r w:rsidR="00B94AA1">
        <w:t>12</w:t>
      </w:r>
      <w:r w:rsidR="002128CE">
        <w:t xml:space="preserve">0 generations. </w:t>
      </w:r>
    </w:p>
    <w:p w:rsidR="003C049F" w:rsidRDefault="002128CE" w:rsidP="00C9612B">
      <w:pPr>
        <w:pStyle w:val="tutorialText"/>
      </w:pPr>
      <w:r>
        <w:t>However,</w:t>
      </w:r>
      <w:r w:rsidR="007926D2">
        <w:t xml:space="preserve"> you</w:t>
      </w:r>
      <w:ins w:id="151" w:author="Microsoft account" w:date="2014-08-20T16:51:00Z">
        <w:r w:rsidR="006D3E5E">
          <w:t>r</w:t>
        </w:r>
      </w:ins>
      <w:r w:rsidR="007926D2">
        <w:t xml:space="preserve"> simulation might not look exactly the same as shown in the graph above.</w:t>
      </w:r>
      <w:r>
        <w:t xml:space="preserve"> </w:t>
      </w:r>
      <w:r w:rsidR="007926D2">
        <w:t>T</w:t>
      </w:r>
      <w:r>
        <w:t xml:space="preserve">he exact time point at which each island is being colonized is not fixed, but dependent on random events. </w:t>
      </w:r>
      <w:r w:rsidR="00425838">
        <w:t>Migration rate determines the probability that an individual will leave its current patch. Since it is a probability, the actual number of migrants is subject to chance. Moreover, for a successful coloni</w:t>
      </w:r>
      <w:ins w:id="152" w:author="Microsoft account" w:date="2014-08-20T16:40:00Z">
        <w:r w:rsidR="000815ED">
          <w:t>s</w:t>
        </w:r>
      </w:ins>
      <w:del w:id="153" w:author="Microsoft account" w:date="2014-08-20T16:40:00Z">
        <w:r w:rsidR="00425838" w:rsidDel="000815ED">
          <w:delText>z</w:delText>
        </w:r>
      </w:del>
      <w:r w:rsidR="00425838">
        <w:t>ation to take place, we need both a male and a female coloni</w:t>
      </w:r>
      <w:ins w:id="154" w:author="Microsoft account" w:date="2014-08-20T16:40:00Z">
        <w:r w:rsidR="000815ED">
          <w:t>s</w:t>
        </w:r>
      </w:ins>
      <w:del w:id="155" w:author="Microsoft account" w:date="2014-08-20T16:40:00Z">
        <w:r w:rsidR="00425838" w:rsidDel="000815ED">
          <w:delText>z</w:delText>
        </w:r>
      </w:del>
      <w:r w:rsidR="00425838">
        <w:t>er to reach t</w:t>
      </w:r>
      <w:r w:rsidR="007D2F33">
        <w:t>he same island at the same time!</w:t>
      </w:r>
      <w:r w:rsidR="00425838">
        <w:t xml:space="preserve"> </w:t>
      </w:r>
      <w:r w:rsidR="007926D2">
        <w:t>Therefore, w</w:t>
      </w:r>
      <w:r w:rsidR="00425838">
        <w:t>hen running the simulation multiple times, the timing of events would not be same between replicate</w:t>
      </w:r>
      <w:r w:rsidR="00A2181F">
        <w:t>s</w:t>
      </w:r>
      <w:r w:rsidR="00425838">
        <w:t>. The next section will look more into the</w:t>
      </w:r>
      <w:r w:rsidR="007926D2">
        <w:t>se</w:t>
      </w:r>
      <w:r w:rsidR="00425838">
        <w:t xml:space="preserve"> stochastic processes of </w:t>
      </w:r>
      <w:proofErr w:type="spellStart"/>
      <w:r w:rsidR="00425838">
        <w:t>q</w:t>
      </w:r>
      <w:r w:rsidR="00A2181F">
        <w:t>uanti</w:t>
      </w:r>
      <w:r w:rsidR="00425838">
        <w:t>N</w:t>
      </w:r>
      <w:r w:rsidR="00A2181F">
        <w:t>emo</w:t>
      </w:r>
      <w:proofErr w:type="spellEnd"/>
      <w:r w:rsidR="00425838">
        <w:t>.</w:t>
      </w:r>
    </w:p>
    <w:p w:rsidR="00336C3E" w:rsidRDefault="00336C3E">
      <w:pPr>
        <w:rPr>
          <w:rFonts w:ascii="Times New Roman" w:hAnsi="Times New Roman"/>
          <w:b/>
          <w:lang w:val="en-GB"/>
        </w:rPr>
      </w:pPr>
      <w:r w:rsidRPr="00D60D60">
        <w:rPr>
          <w:b/>
          <w:lang w:val="en-GB"/>
        </w:rPr>
        <w:br w:type="page"/>
      </w:r>
    </w:p>
    <w:p w:rsidR="0027384F" w:rsidRDefault="00425838" w:rsidP="00C9612B">
      <w:pPr>
        <w:pStyle w:val="tutorialText"/>
        <w:rPr>
          <w:ins w:id="156" w:author="Microsoft account" w:date="2014-08-21T15:08:00Z"/>
          <w:b/>
        </w:rPr>
      </w:pPr>
      <w:r w:rsidRPr="00425838">
        <w:rPr>
          <w:b/>
        </w:rPr>
        <w:t xml:space="preserve">1.4 </w:t>
      </w:r>
    </w:p>
    <w:p w:rsidR="00425838" w:rsidRDefault="0027384F" w:rsidP="00C9612B">
      <w:pPr>
        <w:pStyle w:val="tutorialText"/>
        <w:rPr>
          <w:b/>
        </w:rPr>
      </w:pPr>
      <w:proofErr w:type="gramStart"/>
      <w:ins w:id="157" w:author="Microsoft account" w:date="2014-08-21T15:08:00Z">
        <w:r>
          <w:rPr>
            <w:b/>
          </w:rPr>
          <w:t>keywords</w:t>
        </w:r>
        <w:proofErr w:type="gramEnd"/>
        <w:r>
          <w:rPr>
            <w:b/>
          </w:rPr>
          <w:t xml:space="preserve">: </w:t>
        </w:r>
      </w:ins>
      <w:del w:id="158" w:author="Microsoft account" w:date="2014-08-21T15:08:00Z">
        <w:r w:rsidR="00E679A5" w:rsidDel="0027384F">
          <w:rPr>
            <w:b/>
          </w:rPr>
          <w:delText>A</w:delText>
        </w:r>
      </w:del>
      <w:proofErr w:type="spellStart"/>
      <w:ins w:id="159" w:author="Microsoft account" w:date="2014-08-21T15:08:00Z">
        <w:r>
          <w:rPr>
            <w:b/>
          </w:rPr>
          <w:t>a</w:t>
        </w:r>
      </w:ins>
      <w:r w:rsidR="00E679A5">
        <w:rPr>
          <w:b/>
        </w:rPr>
        <w:t>symetric</w:t>
      </w:r>
      <w:proofErr w:type="spellEnd"/>
      <w:r w:rsidR="00E679A5">
        <w:rPr>
          <w:b/>
        </w:rPr>
        <w:t xml:space="preserve"> </w:t>
      </w:r>
      <w:ins w:id="160" w:author="Microsoft account" w:date="2014-08-21T15:08:00Z">
        <w:r>
          <w:rPr>
            <w:b/>
          </w:rPr>
          <w:t xml:space="preserve">dispersal, </w:t>
        </w:r>
      </w:ins>
      <w:r w:rsidR="00E679A5">
        <w:rPr>
          <w:b/>
        </w:rPr>
        <w:t>migration</w:t>
      </w:r>
      <w:r w:rsidR="00DB6717">
        <w:rPr>
          <w:b/>
        </w:rPr>
        <w:t>,</w:t>
      </w:r>
      <w:r w:rsidR="00425838" w:rsidRPr="00425838">
        <w:rPr>
          <w:b/>
        </w:rPr>
        <w:t xml:space="preserve"> extinction</w:t>
      </w:r>
      <w:r w:rsidR="003D694B">
        <w:rPr>
          <w:b/>
        </w:rPr>
        <w:t>,</w:t>
      </w:r>
      <w:r w:rsidR="00DB6717">
        <w:rPr>
          <w:b/>
        </w:rPr>
        <w:t xml:space="preserve"> stochasticity</w:t>
      </w:r>
      <w:ins w:id="161" w:author="Microsoft account" w:date="2014-08-21T15:08:00Z">
        <w:r>
          <w:rPr>
            <w:b/>
          </w:rPr>
          <w:t>,</w:t>
        </w:r>
      </w:ins>
      <w:r w:rsidR="00DB6717">
        <w:rPr>
          <w:b/>
        </w:rPr>
        <w:t xml:space="preserve"> </w:t>
      </w:r>
      <w:del w:id="162" w:author="Microsoft account" w:date="2014-08-21T15:08:00Z">
        <w:r w:rsidR="00DB6717" w:rsidDel="0027384F">
          <w:rPr>
            <w:b/>
          </w:rPr>
          <w:delText xml:space="preserve">and </w:delText>
        </w:r>
      </w:del>
      <w:r w:rsidR="00DB6717">
        <w:rPr>
          <w:b/>
        </w:rPr>
        <w:t>replicate</w:t>
      </w:r>
      <w:del w:id="163" w:author="Microsoft account" w:date="2014-08-21T15:11:00Z">
        <w:r w:rsidR="00DB6717" w:rsidDel="0027384F">
          <w:rPr>
            <w:b/>
          </w:rPr>
          <w:delText>s</w:delText>
        </w:r>
      </w:del>
      <w:ins w:id="164" w:author="Microsoft account" w:date="2014-08-21T15:11:00Z">
        <w:r>
          <w:rPr>
            <w:b/>
          </w:rPr>
          <w:t xml:space="preserve"> </w:t>
        </w:r>
      </w:ins>
      <w:bookmarkStart w:id="165" w:name="_GoBack"/>
      <w:bookmarkEnd w:id="165"/>
      <w:ins w:id="166" w:author="Microsoft account" w:date="2014-08-21T15:08:00Z">
        <w:r>
          <w:rPr>
            <w:b/>
          </w:rPr>
          <w:t>, seed</w:t>
        </w:r>
      </w:ins>
    </w:p>
    <w:p w:rsidR="00425838" w:rsidRDefault="00A2181F" w:rsidP="00C9612B">
      <w:pPr>
        <w:pStyle w:val="tutorialText"/>
      </w:pPr>
      <w:r>
        <w:t>In our previous example populations could grow without problems or risks. However, often disaster can strike, wiping out</w:t>
      </w:r>
      <w:r w:rsidR="00C8706B">
        <w:t xml:space="preserve"> a</w:t>
      </w:r>
      <w:r>
        <w:t xml:space="preserve"> complete populations. If no lasting damage was done to the habitat, nearby populations could afterwards recolonize the empty patch. </w:t>
      </w:r>
      <w:r w:rsidR="00D92881">
        <w:t xml:space="preserve">But migration needs to be frequent enough for the </w:t>
      </w:r>
      <w:proofErr w:type="spellStart"/>
      <w:r w:rsidR="00C8706B">
        <w:t>meta</w:t>
      </w:r>
      <w:r w:rsidR="00D92881">
        <w:t>population</w:t>
      </w:r>
      <w:proofErr w:type="spellEnd"/>
      <w:r w:rsidR="00D92881">
        <w:t xml:space="preserve"> to persist. In this section we will look at the interplay betwee</w:t>
      </w:r>
      <w:r w:rsidR="00871F7B">
        <w:t>n extinction and recolonization by migration. Understanding what level of disturbance a species can still tolerate without going extinct is very important for successful conservation</w:t>
      </w:r>
      <w:r w:rsidR="00C8706B">
        <w:t xml:space="preserve"> strategies</w:t>
      </w:r>
      <w:r w:rsidR="00871F7B">
        <w:t>.</w:t>
      </w:r>
    </w:p>
    <w:p w:rsidR="001470D8" w:rsidRDefault="00C8706B" w:rsidP="00C9612B">
      <w:pPr>
        <w:pStyle w:val="tutorialText"/>
      </w:pPr>
      <w:r>
        <w:t>We will stay in the same scenario as before, studying the colonization of the Hawaii</w:t>
      </w:r>
      <w:r w:rsidR="008833AD">
        <w:t>a</w:t>
      </w:r>
      <w:r>
        <w:t xml:space="preserve">n </w:t>
      </w:r>
      <w:r w:rsidR="001F4BD9">
        <w:t>I</w:t>
      </w:r>
      <w:r>
        <w:t xml:space="preserve">slands. However, to add a level of complexity, we will not study actively migrating humans, but instead think about a passive disperser, such as </w:t>
      </w:r>
      <w:r w:rsidR="002C34E6">
        <w:t>a small insect</w:t>
      </w:r>
      <w:r>
        <w:t xml:space="preserve">. </w:t>
      </w:r>
      <w:r w:rsidR="00DB2041">
        <w:t>It is dependent on the prevailing</w:t>
      </w:r>
      <w:r w:rsidR="002C34E6">
        <w:t xml:space="preserve"> winds and</w:t>
      </w:r>
      <w:r w:rsidR="00DB2041">
        <w:t xml:space="preserve"> </w:t>
      </w:r>
      <w:r>
        <w:t xml:space="preserve">ocean </w:t>
      </w:r>
      <w:r w:rsidR="00DB2041">
        <w:t>current</w:t>
      </w:r>
      <w:r w:rsidR="002C34E6">
        <w:t>s</w:t>
      </w:r>
      <w:r w:rsidR="00DB2041">
        <w:t xml:space="preserve"> (</w:t>
      </w:r>
      <w:r w:rsidR="002C34E6">
        <w:t>going east-west</w:t>
      </w:r>
      <w:r w:rsidR="00D9084D">
        <w:t xml:space="preserve"> around Hawaii</w:t>
      </w:r>
      <w:r w:rsidR="002C34E6">
        <w:t>)</w:t>
      </w:r>
      <w:r w:rsidR="0056463E">
        <w:t xml:space="preserve"> for </w:t>
      </w:r>
      <w:r w:rsidR="002C34E6">
        <w:t>its</w:t>
      </w:r>
      <w:r w:rsidR="0056463E">
        <w:t xml:space="preserve"> migration</w:t>
      </w:r>
      <w:r w:rsidR="008833AD">
        <w:t xml:space="preserve">. </w:t>
      </w:r>
      <w:r w:rsidR="002C34E6">
        <w:t xml:space="preserve">For our current scenario we would therefore need a sort of asymmetrical stepping-stone dispersal model, allowing migration in mainly one direction (west). </w:t>
      </w:r>
      <w:proofErr w:type="spellStart"/>
      <w:proofErr w:type="gramStart"/>
      <w:r w:rsidR="002C34E6">
        <w:t>q</w:t>
      </w:r>
      <w:r w:rsidR="006D7448">
        <w:t>N</w:t>
      </w:r>
      <w:proofErr w:type="spellEnd"/>
      <w:proofErr w:type="gramEnd"/>
      <w:r w:rsidR="006D7448">
        <w:t xml:space="preserve"> does not provide such a ready-</w:t>
      </w:r>
      <w:r w:rsidR="002C34E6">
        <w:t>made scenario. However, it does allow us</w:t>
      </w:r>
      <w:r w:rsidR="000710E6">
        <w:t xml:space="preserve"> to</w:t>
      </w:r>
      <w:r w:rsidR="002C34E6">
        <w:t xml:space="preserve"> define</w:t>
      </w:r>
      <w:r w:rsidR="002D6EF2">
        <w:t xml:space="preserve"> </w:t>
      </w:r>
      <w:r w:rsidR="002C34E6">
        <w:t xml:space="preserve">a different dispersal rate from each patch to each other patch. </w:t>
      </w:r>
      <w:r w:rsidR="006D7448">
        <w:t xml:space="preserve">Instead of a single dispersal rate value, we will provide </w:t>
      </w:r>
      <w:proofErr w:type="spellStart"/>
      <w:r w:rsidR="006D7448">
        <w:t>qN</w:t>
      </w:r>
      <w:proofErr w:type="spellEnd"/>
      <w:r w:rsidR="006D7448">
        <w:t xml:space="preserve"> with a matrix of values, containing the specific dispersal rate from each patch to each patch. Have a look at the setup file below.</w:t>
      </w:r>
    </w:p>
    <w:p w:rsidR="000710E6" w:rsidRDefault="002C34E6" w:rsidP="000710E6">
      <w:pPr>
        <w:pStyle w:val="codepar"/>
      </w:pPr>
      <w:r w:rsidRPr="002C34E6">
        <w:t xml:space="preserve"># </w:t>
      </w:r>
      <w:r w:rsidR="000710E6">
        <w:t>Finding a colonization-extinction equilibrium</w:t>
      </w:r>
      <w:r w:rsidR="000710E6">
        <w:br/>
        <w:t>g</w:t>
      </w:r>
      <w:r w:rsidRPr="002C34E6">
        <w:t>enerations 1000</w:t>
      </w:r>
    </w:p>
    <w:p w:rsidR="000710E6" w:rsidRDefault="002C34E6" w:rsidP="000710E6">
      <w:pPr>
        <w:pStyle w:val="codepar"/>
        <w:spacing w:before="0" w:after="0"/>
      </w:pPr>
      <w:proofErr w:type="spellStart"/>
      <w:r w:rsidRPr="002C34E6">
        <w:t>patch_number</w:t>
      </w:r>
      <w:proofErr w:type="spellEnd"/>
      <w:r w:rsidRPr="002C34E6">
        <w:t xml:space="preserve"> 6</w:t>
      </w:r>
      <w:r w:rsidR="000710E6">
        <w:br/>
      </w:r>
      <w:proofErr w:type="spellStart"/>
      <w:r w:rsidRPr="002C34E6">
        <w:t>dispersal_rate</w:t>
      </w:r>
      <w:proofErr w:type="spellEnd"/>
      <w:r w:rsidRPr="002C34E6">
        <w:tab/>
        <w:t>{{0.9946 0.0050 0.0001 0.0001 0.0001 0.0001</w:t>
      </w:r>
      <w:r w:rsidR="000710E6">
        <w:t>}</w:t>
      </w:r>
    </w:p>
    <w:p w:rsidR="002C34E6" w:rsidRPr="002C34E6" w:rsidRDefault="000710E6" w:rsidP="000710E6">
      <w:pPr>
        <w:pStyle w:val="codepar"/>
        <w:spacing w:before="0" w:after="0"/>
      </w:pPr>
      <w:r>
        <w:tab/>
      </w:r>
      <w:r>
        <w:tab/>
      </w:r>
      <w:r>
        <w:tab/>
      </w:r>
      <w:r w:rsidR="002C34E6" w:rsidRPr="002C34E6">
        <w:t xml:space="preserve">{0.0001 0.9946 0.0050 0.0001 0.0001 0.0001} </w:t>
      </w:r>
    </w:p>
    <w:p w:rsidR="002C34E6" w:rsidRPr="002C34E6" w:rsidRDefault="002C34E6" w:rsidP="000710E6">
      <w:pPr>
        <w:pStyle w:val="codepar"/>
        <w:spacing w:before="0" w:after="0"/>
      </w:pPr>
      <w:r w:rsidRPr="002C34E6">
        <w:tab/>
      </w:r>
      <w:r w:rsidRPr="002C34E6">
        <w:tab/>
      </w:r>
      <w:r w:rsidRPr="002C34E6">
        <w:tab/>
        <w:t xml:space="preserve">{0.0001 0.0001 0.9946 0.0050 0.0001 0.0001} </w:t>
      </w:r>
    </w:p>
    <w:p w:rsidR="002C34E6" w:rsidRPr="002C34E6" w:rsidRDefault="002C34E6" w:rsidP="000710E6">
      <w:pPr>
        <w:pStyle w:val="codepar"/>
        <w:spacing w:before="0" w:after="0"/>
      </w:pPr>
      <w:r w:rsidRPr="002C34E6">
        <w:tab/>
      </w:r>
      <w:r w:rsidRPr="002C34E6">
        <w:tab/>
      </w:r>
      <w:r w:rsidRPr="002C34E6">
        <w:tab/>
        <w:t xml:space="preserve">{0.0001 0.0001 0.0001 0.9946 0.0050 0.0001} </w:t>
      </w:r>
    </w:p>
    <w:p w:rsidR="002C34E6" w:rsidRPr="002C34E6" w:rsidRDefault="002C34E6" w:rsidP="000710E6">
      <w:pPr>
        <w:pStyle w:val="codepar"/>
        <w:spacing w:before="0" w:after="0"/>
      </w:pPr>
      <w:r w:rsidRPr="002C34E6">
        <w:tab/>
      </w:r>
      <w:r w:rsidRPr="002C34E6">
        <w:tab/>
      </w:r>
      <w:r w:rsidRPr="002C34E6">
        <w:tab/>
        <w:t>{0.0001 0.0001 0.0001 0.0001 0.9946 0.0050}</w:t>
      </w:r>
    </w:p>
    <w:p w:rsidR="002C34E6" w:rsidRPr="002C34E6" w:rsidRDefault="002C34E6" w:rsidP="000710E6">
      <w:pPr>
        <w:pStyle w:val="codepar"/>
        <w:spacing w:before="0" w:after="0"/>
      </w:pPr>
      <w:r w:rsidRPr="002C34E6">
        <w:tab/>
      </w:r>
      <w:r w:rsidRPr="002C34E6">
        <w:tab/>
      </w:r>
      <w:r w:rsidRPr="002C34E6">
        <w:tab/>
        <w:t>{0.0001 0.0001 0.0001 0.0001 0.0001 0.9995}}</w:t>
      </w:r>
    </w:p>
    <w:p w:rsidR="000710E6" w:rsidDel="0027384F" w:rsidRDefault="002C34E6" w:rsidP="000710E6">
      <w:pPr>
        <w:pStyle w:val="codepar"/>
        <w:rPr>
          <w:del w:id="167" w:author="Microsoft account" w:date="2014-08-21T15:09:00Z"/>
        </w:rPr>
      </w:pPr>
      <w:proofErr w:type="spellStart"/>
      <w:r w:rsidRPr="002C34E6">
        <w:t>patch_capacity</w:t>
      </w:r>
      <w:proofErr w:type="spellEnd"/>
      <w:r w:rsidRPr="002C34E6">
        <w:t xml:space="preserve"> 500</w:t>
      </w:r>
      <w:r w:rsidR="000710E6">
        <w:br/>
      </w:r>
      <w:proofErr w:type="spellStart"/>
      <w:r w:rsidRPr="002C34E6">
        <w:t>patch_ini_size</w:t>
      </w:r>
      <w:proofErr w:type="spellEnd"/>
      <w:r w:rsidRPr="002C34E6">
        <w:t xml:space="preserve"> {4 </w:t>
      </w:r>
      <w:proofErr w:type="gramStart"/>
      <w:r w:rsidRPr="002C34E6">
        <w:t>rep(</w:t>
      </w:r>
      <w:proofErr w:type="gramEnd"/>
      <w:r w:rsidRPr="002C34E6">
        <w:t>0,5)}</w:t>
      </w:r>
      <w:proofErr w:type="spellStart"/>
    </w:p>
    <w:p w:rsidR="002C34E6" w:rsidRPr="002C34E6" w:rsidRDefault="000710E6" w:rsidP="000710E6">
      <w:pPr>
        <w:pStyle w:val="codepar"/>
      </w:pPr>
      <w:proofErr w:type="gramStart"/>
      <w:r>
        <w:t>m</w:t>
      </w:r>
      <w:r w:rsidR="002C34E6" w:rsidRPr="002C34E6">
        <w:t>ating_system</w:t>
      </w:r>
      <w:proofErr w:type="spellEnd"/>
      <w:proofErr w:type="gramEnd"/>
      <w:r w:rsidR="002C34E6" w:rsidRPr="002C34E6">
        <w:t xml:space="preserve"> 3</w:t>
      </w:r>
      <w:r w:rsidR="002C34E6" w:rsidRPr="002C34E6">
        <w:tab/>
      </w:r>
      <w:r w:rsidR="002C34E6" w:rsidRPr="002C34E6">
        <w:tab/>
      </w:r>
      <w:r w:rsidR="002C34E6" w:rsidRPr="002C34E6">
        <w:tab/>
        <w:t xml:space="preserve"># 3 = </w:t>
      </w:r>
      <w:proofErr w:type="spellStart"/>
      <w:r w:rsidR="002C34E6" w:rsidRPr="002C34E6">
        <w:t>dioecious</w:t>
      </w:r>
      <w:proofErr w:type="spellEnd"/>
      <w:r w:rsidR="002C34E6" w:rsidRPr="002C34E6">
        <w:t xml:space="preserve"> random mating; 0 = hermaphrodite random mating (default) </w:t>
      </w:r>
      <w:r>
        <w:br/>
      </w:r>
      <w:proofErr w:type="spellStart"/>
      <w:r w:rsidR="002C34E6" w:rsidRPr="002C34E6">
        <w:t>mating_nb_offspring_model</w:t>
      </w:r>
      <w:proofErr w:type="spellEnd"/>
      <w:r w:rsidR="002C34E6" w:rsidRPr="002C34E6">
        <w:t xml:space="preserve"> </w:t>
      </w:r>
      <w:del w:id="168" w:author="Microsoft account" w:date="2014-08-20T16:38:00Z">
        <w:r w:rsidR="002C34E6" w:rsidRPr="002C34E6" w:rsidDel="000815ED">
          <w:delText>4</w:delText>
        </w:r>
      </w:del>
      <w:ins w:id="169" w:author="Microsoft account" w:date="2014-08-20T16:38:00Z">
        <w:r w:rsidR="000815ED">
          <w:t>6</w:t>
        </w:r>
      </w:ins>
      <w:r>
        <w:tab/>
      </w:r>
      <w:r w:rsidR="002C34E6" w:rsidRPr="002C34E6">
        <w:t xml:space="preserve"># </w:t>
      </w:r>
      <w:del w:id="170" w:author="Microsoft account" w:date="2014-08-20T16:38:00Z">
        <w:r w:rsidR="002C34E6" w:rsidRPr="002C34E6" w:rsidDel="000815ED">
          <w:delText>4</w:delText>
        </w:r>
      </w:del>
      <w:ins w:id="171" w:author="Microsoft account" w:date="2014-08-20T16:38:00Z">
        <w:r w:rsidR="000815ED">
          <w:t>6</w:t>
        </w:r>
      </w:ins>
      <w:r w:rsidR="002C34E6" w:rsidRPr="002C34E6">
        <w:t xml:space="preserve"> = logistic growth</w:t>
      </w:r>
      <w:r>
        <w:br/>
      </w:r>
      <w:proofErr w:type="spellStart"/>
      <w:r w:rsidR="002C34E6" w:rsidRPr="002C34E6">
        <w:t>growth_rate</w:t>
      </w:r>
      <w:proofErr w:type="spellEnd"/>
      <w:r w:rsidR="002C34E6" w:rsidRPr="002C34E6">
        <w:t xml:space="preserve"> 0.5</w:t>
      </w:r>
      <w:r>
        <w:br/>
      </w:r>
      <w:proofErr w:type="spellStart"/>
      <w:r w:rsidR="002C34E6" w:rsidRPr="002C34E6">
        <w:t>regulation_model_adults</w:t>
      </w:r>
      <w:proofErr w:type="spellEnd"/>
      <w:r w:rsidR="002C34E6" w:rsidRPr="002C34E6">
        <w:t xml:space="preserve"> 1 </w:t>
      </w:r>
      <w:r w:rsidR="002C34E6" w:rsidRPr="002C34E6">
        <w:tab/>
        <w:t xml:space="preserve"># 1= yes, 0 = no regulation </w:t>
      </w:r>
      <w:r>
        <w:br/>
      </w:r>
      <w:proofErr w:type="spellStart"/>
      <w:r w:rsidR="002C34E6" w:rsidRPr="002C34E6">
        <w:t>extinction_rate</w:t>
      </w:r>
      <w:proofErr w:type="spellEnd"/>
      <w:r w:rsidR="002C34E6" w:rsidRPr="002C34E6">
        <w:t xml:space="preserve"> 0.01</w:t>
      </w:r>
    </w:p>
    <w:p w:rsidR="002C34E6" w:rsidRPr="002C34E6" w:rsidRDefault="002C34E6" w:rsidP="000710E6">
      <w:pPr>
        <w:pStyle w:val="codepar"/>
      </w:pPr>
      <w:proofErr w:type="gramStart"/>
      <w:r w:rsidRPr="002C34E6">
        <w:t>stat</w:t>
      </w:r>
      <w:proofErr w:type="gramEnd"/>
      <w:r w:rsidRPr="002C34E6">
        <w:t xml:space="preserve"> {</w:t>
      </w:r>
      <w:proofErr w:type="spellStart"/>
      <w:r w:rsidRPr="002C34E6">
        <w:t>adlt.nbPops</w:t>
      </w:r>
      <w:proofErr w:type="spellEnd"/>
      <w:r w:rsidRPr="002C34E6">
        <w:t xml:space="preserve"> </w:t>
      </w:r>
      <w:proofErr w:type="spellStart"/>
      <w:r w:rsidRPr="002C34E6">
        <w:t>adlt.nbInd</w:t>
      </w:r>
      <w:proofErr w:type="spellEnd"/>
      <w:r w:rsidRPr="002C34E6">
        <w:t xml:space="preserve"> emigrants </w:t>
      </w:r>
      <w:proofErr w:type="spellStart"/>
      <w:r w:rsidRPr="002C34E6">
        <w:t>adlt.nbInd_p</w:t>
      </w:r>
      <w:proofErr w:type="spellEnd"/>
      <w:r w:rsidRPr="002C34E6">
        <w:t>}</w:t>
      </w:r>
    </w:p>
    <w:p w:rsidR="000710E6" w:rsidRDefault="00D0533A" w:rsidP="000710E6">
      <w:pPr>
        <w:pStyle w:val="codepar"/>
      </w:pPr>
      <w:proofErr w:type="gramStart"/>
      <w:r>
        <w:t>replicates</w:t>
      </w:r>
      <w:proofErr w:type="gramEnd"/>
      <w:r>
        <w:t xml:space="preserve"> 20</w:t>
      </w:r>
      <w:r w:rsidR="000710E6">
        <w:br/>
      </w:r>
      <w:r w:rsidR="002C34E6" w:rsidRPr="002C34E6">
        <w:t>seed 42</w:t>
      </w:r>
    </w:p>
    <w:p w:rsidR="006D7448" w:rsidRDefault="006D7448" w:rsidP="002C34E6">
      <w:pPr>
        <w:pStyle w:val="tutorialText"/>
      </w:pPr>
      <w:r>
        <w:t xml:space="preserve">The matrix </w:t>
      </w:r>
      <w:ins w:id="172" w:author="Microsoft account" w:date="2014-08-21T10:26:00Z">
        <w:r w:rsidR="00EC2A2F">
          <w:t xml:space="preserve">can almost be considered </w:t>
        </w:r>
      </w:ins>
      <w:del w:id="173" w:author="Microsoft account" w:date="2014-08-21T10:26:00Z">
        <w:r w:rsidDel="00EC2A2F">
          <w:delText xml:space="preserve">is actually </w:delText>
        </w:r>
      </w:del>
      <w:r>
        <w:t xml:space="preserve">a vector </w:t>
      </w:r>
      <w:ins w:id="174" w:author="Microsoft account" w:date="2014-08-21T10:26:00Z">
        <w:r w:rsidR="00EC2A2F">
          <w:t xml:space="preserve">of vectors </w:t>
        </w:r>
      </w:ins>
      <w:r>
        <w:t>(indicated by the {})</w:t>
      </w:r>
      <w:del w:id="175" w:author="Microsoft account" w:date="2014-08-21T10:26:00Z">
        <w:r w:rsidDel="00EC2A2F">
          <w:delText xml:space="preserve"> of vectors</w:delText>
        </w:r>
      </w:del>
      <w:r>
        <w:t xml:space="preserve">. Each row contains the dispersal rates of a single patch to all the patches in the model. The first value of the matrix therefore specifies the probability of individuals of patch 1 that will ‘disperse’ to patch 1 (i.e. stay where they are). The second value indicates the probability of individuals of patch 1 that will disperse to patch 2. The third value from the top row is the dispersal rate from patch 1 to patch 3 etc. etc. Two things should be noted though. First the diagonal </w:t>
      </w:r>
      <w:r w:rsidR="00C43EF1">
        <w:t>of the matrix is the probability that an individual will stay in its patch. Secondly, because total probability should be unity, each row should sum up to one. (</w:t>
      </w:r>
      <w:r w:rsidR="00C43EF1" w:rsidRPr="00412F11">
        <w:rPr>
          <w:b/>
          <w:rPrChange w:id="176" w:author="Microsoft account" w:date="2014-08-21T09:47:00Z">
            <w:rPr/>
          </w:rPrChange>
        </w:rPr>
        <w:t>Question:</w:t>
      </w:r>
      <w:r w:rsidR="00C43EF1">
        <w:t xml:space="preserve"> why is this not true for each column?) From our current dispersal rate matrix we can read that the large majority of individuals will stay in their current patch (the high values in the diagonal). The value right behind the diagonal (0.005) is the probability to disperse to the next patch and corresponds with our dispersal rate value from the previous example. However, this value is only </w:t>
      </w:r>
      <w:r w:rsidR="00C43EF1" w:rsidRPr="00C43EF1">
        <w:rPr>
          <w:u w:val="single"/>
        </w:rPr>
        <w:t>behind</w:t>
      </w:r>
      <w:r w:rsidR="00C43EF1">
        <w:t xml:space="preserve"> the diagonal, not </w:t>
      </w:r>
      <w:r w:rsidR="00C43EF1" w:rsidRPr="00C43EF1">
        <w:rPr>
          <w:u w:val="single"/>
        </w:rPr>
        <w:t>in front</w:t>
      </w:r>
      <w:r w:rsidR="00C43EF1">
        <w:t xml:space="preserve"> of it. This makes dispersal </w:t>
      </w:r>
      <w:r w:rsidR="00C43EF1">
        <w:rPr>
          <w:u w:val="single"/>
        </w:rPr>
        <w:t>a</w:t>
      </w:r>
      <w:r w:rsidR="00C43EF1" w:rsidRPr="00C43EF1">
        <w:rPr>
          <w:u w:val="single"/>
        </w:rPr>
        <w:t>symmetric</w:t>
      </w:r>
      <w:r w:rsidR="00C43EF1">
        <w:t xml:space="preserve"> in our current scenario: the probability to migrate to the next patch</w:t>
      </w:r>
      <w:r w:rsidR="0011697C">
        <w:t xml:space="preserve"> (the island to the west)</w:t>
      </w:r>
      <w:r w:rsidR="00C43EF1">
        <w:t xml:space="preserve"> is much higher than to the previous patch</w:t>
      </w:r>
      <w:r w:rsidR="0011697C">
        <w:t xml:space="preserve"> (the island to the east)</w:t>
      </w:r>
      <w:r w:rsidR="00C43EF1">
        <w:t>, symbolising the prevailing</w:t>
      </w:r>
      <w:r w:rsidR="0011697C">
        <w:t xml:space="preserve"> ocean currents. However, we see that dispersal to any of the other patches is not null. A tiny probability exists for an insect, either as an adult or as an egg, to end up on any of the other islands, e.g. by animal transportation.</w:t>
      </w:r>
    </w:p>
    <w:p w:rsidR="002263C4" w:rsidRDefault="003D694B" w:rsidP="00D9084D">
      <w:pPr>
        <w:pStyle w:val="tutorialText"/>
        <w:rPr>
          <w:ins w:id="177" w:author="Microsoft account" w:date="2014-08-21T11:04:00Z"/>
        </w:rPr>
      </w:pPr>
      <w:r>
        <w:t>Th</w:t>
      </w:r>
      <w:r w:rsidR="00D9084D">
        <w:t>e remainder of the setup</w:t>
      </w:r>
      <w:r>
        <w:t xml:space="preserve"> file is</w:t>
      </w:r>
      <w:r w:rsidR="00D9084D">
        <w:t xml:space="preserve"> based on </w:t>
      </w:r>
      <w:r>
        <w:t>the coloni</w:t>
      </w:r>
      <w:ins w:id="178" w:author="Microsoft account" w:date="2014-08-21T10:10:00Z">
        <w:r w:rsidR="00027A25">
          <w:t>s</w:t>
        </w:r>
      </w:ins>
      <w:del w:id="179" w:author="Microsoft account" w:date="2014-08-21T10:10:00Z">
        <w:r w:rsidDel="00027A25">
          <w:delText>z</w:delText>
        </w:r>
      </w:del>
      <w:r>
        <w:t>ation.ini file</w:t>
      </w:r>
      <w:r w:rsidR="00D9084D">
        <w:t xml:space="preserve"> with some slight modifications</w:t>
      </w:r>
      <w:r>
        <w:t xml:space="preserve">. </w:t>
      </w:r>
      <w:r w:rsidR="00336C3E">
        <w:t>By now you should be able to</w:t>
      </w:r>
      <w:r>
        <w:t xml:space="preserve"> see and</w:t>
      </w:r>
      <w:r w:rsidR="00336C3E">
        <w:t xml:space="preserve"> </w:t>
      </w:r>
      <w:r>
        <w:t>understand most</w:t>
      </w:r>
      <w:del w:id="180" w:author="Microsoft account" w:date="2014-08-21T10:10:00Z">
        <w:r w:rsidDel="00027A25">
          <w:delText xml:space="preserve"> of</w:delText>
        </w:r>
      </w:del>
      <w:r>
        <w:t xml:space="preserve"> adjustments yourself.</w:t>
      </w:r>
      <w:r w:rsidR="00D9084D">
        <w:t xml:space="preserve"> The big addition compared to the last section is the introduction of </w:t>
      </w:r>
      <w:proofErr w:type="spellStart"/>
      <w:r w:rsidR="00D9084D">
        <w:t>extinction_</w:t>
      </w:r>
      <w:r w:rsidR="00D9084D" w:rsidRPr="00D9084D">
        <w:rPr>
          <w:rStyle w:val="codeword"/>
        </w:rPr>
        <w:t>rate</w:t>
      </w:r>
      <w:proofErr w:type="spellEnd"/>
      <w:r w:rsidR="00D9084D">
        <w:rPr>
          <w:rStyle w:val="codeword"/>
        </w:rPr>
        <w:t>.</w:t>
      </w:r>
      <w:r w:rsidR="00D9084D">
        <w:t xml:space="preserve"> This gives the probability per patch per generation of going extinct i.e. all individuals will be removed from that patch symbolising an epidemic outbreak o</w:t>
      </w:r>
      <w:del w:id="181" w:author="Microsoft account" w:date="2014-08-21T09:49:00Z">
        <w:r w:rsidR="00D9084D" w:rsidDel="00412F11">
          <w:delText>f</w:delText>
        </w:r>
      </w:del>
      <w:ins w:id="182" w:author="Microsoft account" w:date="2014-08-21T09:49:00Z">
        <w:r w:rsidR="00412F11">
          <w:t>r</w:t>
        </w:r>
      </w:ins>
      <w:r w:rsidR="00D9084D">
        <w:t xml:space="preserve"> volcano eruption. </w:t>
      </w:r>
    </w:p>
    <w:p w:rsidR="002263C4" w:rsidRDefault="00D9084D" w:rsidP="00D9084D">
      <w:pPr>
        <w:pStyle w:val="tutorialText"/>
        <w:rPr>
          <w:ins w:id="183" w:author="Microsoft account" w:date="2014-08-21T11:04:00Z"/>
        </w:rPr>
      </w:pPr>
      <w:r>
        <w:t xml:space="preserve">The other big difference is the addition of </w:t>
      </w:r>
      <w:r w:rsidRPr="00D9084D">
        <w:rPr>
          <w:rStyle w:val="codeword"/>
        </w:rPr>
        <w:t>replicates</w:t>
      </w:r>
      <w:r>
        <w:t xml:space="preserve"> and </w:t>
      </w:r>
      <w:r w:rsidRPr="00D9084D">
        <w:rPr>
          <w:rStyle w:val="codeword"/>
        </w:rPr>
        <w:t>seed</w:t>
      </w:r>
      <w:r>
        <w:t xml:space="preserve">. </w:t>
      </w:r>
      <w:r w:rsidR="00C013A0">
        <w:t xml:space="preserve">As with real world experiments, it is always a good idea to repeat an experiment multiple times to see if a particular outcome is robust. This is especially true for any simulation with a lot of stochasticity. The previous simulation already had stochasticity introduced in the form of dispersal probability. The current model, however, will be much more sensitive through the probability of extinction of a complete subpopulation. This could change the outcome of the simulation so heavily, that it is advisable to perform multiple replicates. </w:t>
      </w:r>
      <w:ins w:id="184" w:author="Microsoft account" w:date="2014-08-21T11:05:00Z">
        <w:r w:rsidR="002263C4" w:rsidRPr="002263C4">
          <w:rPr>
            <w:b/>
            <w:rPrChange w:id="185" w:author="Microsoft account" w:date="2014-08-21T11:07:00Z">
              <w:rPr/>
            </w:rPrChange>
          </w:rPr>
          <w:t>Question:</w:t>
        </w:r>
        <w:r w:rsidR="002263C4">
          <w:t xml:space="preserve"> Generally in science, </w:t>
        </w:r>
      </w:ins>
      <w:ins w:id="186" w:author="Microsoft account" w:date="2014-08-21T11:07:00Z">
        <w:r w:rsidR="002263C4">
          <w:t xml:space="preserve">when </w:t>
        </w:r>
      </w:ins>
      <w:ins w:id="187" w:author="Microsoft account" w:date="2014-08-21T11:05:00Z">
        <w:r w:rsidR="002263C4">
          <w:t xml:space="preserve">comparing findings, one wants to </w:t>
        </w:r>
      </w:ins>
      <w:ins w:id="188" w:author="Microsoft account" w:date="2014-08-21T11:08:00Z">
        <w:r w:rsidR="002263C4">
          <w:t>know</w:t>
        </w:r>
      </w:ins>
      <w:ins w:id="189" w:author="Microsoft account" w:date="2014-08-21T11:05:00Z">
        <w:r w:rsidR="002263C4">
          <w:t xml:space="preserve"> </w:t>
        </w:r>
      </w:ins>
      <w:ins w:id="190" w:author="Microsoft account" w:date="2014-08-21T11:08:00Z">
        <w:r w:rsidR="002263C4">
          <w:t>if these are</w:t>
        </w:r>
      </w:ins>
      <w:ins w:id="191" w:author="Microsoft account" w:date="2014-08-21T11:05:00Z">
        <w:r w:rsidR="002263C4">
          <w:t xml:space="preserve"> </w:t>
        </w:r>
      </w:ins>
      <w:ins w:id="192" w:author="Microsoft account" w:date="2014-08-21T11:06:00Z">
        <w:r w:rsidR="002263C4">
          <w:t xml:space="preserve">‘significant’ </w:t>
        </w:r>
      </w:ins>
      <w:ins w:id="193" w:author="Microsoft account" w:date="2014-08-21T11:07:00Z">
        <w:r w:rsidR="002263C4">
          <w:t xml:space="preserve">by </w:t>
        </w:r>
      </w:ins>
      <w:ins w:id="194" w:author="Microsoft account" w:date="2014-08-21T11:06:00Z">
        <w:r w:rsidR="002263C4">
          <w:t>using some statistical test or other. W</w:t>
        </w:r>
      </w:ins>
      <w:ins w:id="195" w:author="Microsoft account" w:date="2014-08-21T11:07:00Z">
        <w:r w:rsidR="00DB33B8">
          <w:t>hen using computer simulations,</w:t>
        </w:r>
      </w:ins>
      <w:ins w:id="196" w:author="Microsoft account" w:date="2014-08-21T11:08:00Z">
        <w:r w:rsidR="00DB33B8">
          <w:t xml:space="preserve"> statistical tests are hardly ever used. Why do you think that is so?</w:t>
        </w:r>
      </w:ins>
    </w:p>
    <w:p w:rsidR="00D9084D" w:rsidRDefault="00C013A0" w:rsidP="00D9084D">
      <w:pPr>
        <w:pStyle w:val="tutorialText"/>
      </w:pPr>
      <w:r>
        <w:t xml:space="preserve">The last parameter </w:t>
      </w:r>
      <w:r w:rsidRPr="00300D2B">
        <w:rPr>
          <w:rStyle w:val="codeword"/>
        </w:rPr>
        <w:t>seed</w:t>
      </w:r>
      <w:r>
        <w:t xml:space="preserve"> is also linked to the stochasticity of the simulation.</w:t>
      </w:r>
      <w:ins w:id="197" w:author="Microsoft account" w:date="2014-08-21T11:00:00Z">
        <w:r w:rsidR="002263C4">
          <w:t xml:space="preserve"> Ironically enough, a computer has a hard time producing random numbers.</w:t>
        </w:r>
      </w:ins>
      <w:ins w:id="198" w:author="Microsoft account" w:date="2014-08-21T11:01:00Z">
        <w:r w:rsidR="002263C4">
          <w:t xml:space="preserve"> It always needs some input to </w:t>
        </w:r>
        <w:proofErr w:type="spellStart"/>
        <w:r w:rsidR="002263C4">
          <w:t>transmutate</w:t>
        </w:r>
        <w:proofErr w:type="spellEnd"/>
        <w:r w:rsidR="002263C4">
          <w:t xml:space="preserve"> into something ‘random’</w:t>
        </w:r>
      </w:ins>
      <w:ins w:id="199" w:author="Microsoft account" w:date="2014-08-21T11:03:00Z">
        <w:r w:rsidR="002263C4">
          <w:t xml:space="preserve">. </w:t>
        </w:r>
      </w:ins>
      <w:ins w:id="200" w:author="Microsoft account" w:date="2014-08-21T11:01:00Z">
        <w:r w:rsidR="002263C4">
          <w:t xml:space="preserve">Normally a program will use the current data-time to transmogrify, but you can also provide it with a </w:t>
        </w:r>
      </w:ins>
      <w:ins w:id="201" w:author="Microsoft account" w:date="2014-08-21T11:02:00Z">
        <w:r w:rsidR="002263C4">
          <w:t xml:space="preserve">‘seed’ from which it will start producing random numbers. </w:t>
        </w:r>
      </w:ins>
      <w:ins w:id="202" w:author="Microsoft account" w:date="2014-08-21T11:04:00Z">
        <w:r w:rsidR="002263C4">
          <w:t>Once</w:t>
        </w:r>
      </w:ins>
      <w:r>
        <w:t xml:space="preserve"> </w:t>
      </w:r>
      <w:ins w:id="203" w:author="Microsoft account" w:date="2014-08-21T11:09:00Z">
        <w:r w:rsidR="00DB33B8">
          <w:t xml:space="preserve">it has its first random number produced, it can use that to produce consecutive random numbers. </w:t>
        </w:r>
      </w:ins>
      <w:r w:rsidR="00300D2B">
        <w:t xml:space="preserve">Seed allows us to </w:t>
      </w:r>
      <w:ins w:id="204" w:author="Microsoft account" w:date="2014-08-21T10:58:00Z">
        <w:r w:rsidR="002263C4">
          <w:t>re</w:t>
        </w:r>
      </w:ins>
      <w:r w:rsidR="00300D2B">
        <w:t xml:space="preserve">use </w:t>
      </w:r>
      <w:ins w:id="205" w:author="Microsoft account" w:date="2014-08-21T11:10:00Z">
        <w:r w:rsidR="00DB33B8">
          <w:t xml:space="preserve">exactly </w:t>
        </w:r>
      </w:ins>
      <w:r w:rsidR="00300D2B">
        <w:t xml:space="preserve">the </w:t>
      </w:r>
      <w:del w:id="206" w:author="Microsoft account" w:date="2014-08-21T11:10:00Z">
        <w:r w:rsidR="00300D2B" w:rsidDel="00DB33B8">
          <w:delText>‘</w:delText>
        </w:r>
      </w:del>
      <w:r w:rsidR="00300D2B">
        <w:t>same</w:t>
      </w:r>
      <w:del w:id="207" w:author="Microsoft account" w:date="2014-08-21T11:10:00Z">
        <w:r w:rsidR="00300D2B" w:rsidDel="00DB33B8">
          <w:delText>’</w:delText>
        </w:r>
      </w:del>
      <w:r w:rsidR="00300D2B">
        <w:t xml:space="preserve"> stochasticity</w:t>
      </w:r>
      <w:del w:id="208" w:author="Microsoft account" w:date="2014-08-21T10:58:00Z">
        <w:r w:rsidR="00300D2B" w:rsidDel="002263C4">
          <w:delText xml:space="preserve"> twice</w:delText>
        </w:r>
      </w:del>
      <w:r w:rsidR="00300D2B">
        <w:t xml:space="preserve">. This is practical when you would like to reproduce a specific outcome you once found, or </w:t>
      </w:r>
      <w:del w:id="209" w:author="Microsoft account" w:date="2014-08-21T10:59:00Z">
        <w:r w:rsidR="00300D2B" w:rsidDel="002263C4">
          <w:delText>to have</w:delText>
        </w:r>
      </w:del>
      <w:ins w:id="210" w:author="Microsoft account" w:date="2014-08-21T10:59:00Z">
        <w:r w:rsidR="002263C4">
          <w:t>when</w:t>
        </w:r>
      </w:ins>
      <w:r w:rsidR="00300D2B">
        <w:t xml:space="preserve"> different people </w:t>
      </w:r>
      <w:ins w:id="211" w:author="Microsoft account" w:date="2014-08-21T10:59:00Z">
        <w:r w:rsidR="002263C4">
          <w:t xml:space="preserve">need to </w:t>
        </w:r>
      </w:ins>
      <w:r w:rsidR="00300D2B">
        <w:t xml:space="preserve">have exactly the same stochastic outcome. Hence by defining the </w:t>
      </w:r>
      <w:r w:rsidR="00300D2B" w:rsidRPr="00300D2B">
        <w:rPr>
          <w:rStyle w:val="codeword"/>
        </w:rPr>
        <w:t>seed</w:t>
      </w:r>
      <w:r w:rsidR="00300D2B">
        <w:t xml:space="preserve"> at 42 we will now make sure that you will get the same outcome as shown in this tutorial</w:t>
      </w:r>
      <w:r w:rsidR="00300D2B" w:rsidRPr="00DB33B8">
        <w:rPr>
          <w:b/>
          <w:rPrChange w:id="212" w:author="Microsoft account" w:date="2014-08-21T11:13:00Z">
            <w:rPr/>
          </w:rPrChange>
        </w:rPr>
        <w:t>.</w:t>
      </w:r>
      <w:ins w:id="213" w:author="Microsoft account" w:date="2014-08-21T11:10:00Z">
        <w:r w:rsidR="00DB33B8" w:rsidRPr="00DB33B8">
          <w:rPr>
            <w:b/>
            <w:rPrChange w:id="214" w:author="Microsoft account" w:date="2014-08-21T11:13:00Z">
              <w:rPr/>
            </w:rPrChange>
          </w:rPr>
          <w:t xml:space="preserve"> Question</w:t>
        </w:r>
        <w:r w:rsidR="00DB33B8">
          <w:t xml:space="preserve">: Why are your model outcomes exactly the same when you run </w:t>
        </w:r>
      </w:ins>
      <w:ins w:id="215" w:author="Microsoft account" w:date="2014-08-21T11:12:00Z">
        <w:r w:rsidR="00DB33B8">
          <w:t>a setup file</w:t>
        </w:r>
      </w:ins>
      <w:ins w:id="216" w:author="Microsoft account" w:date="2014-08-21T11:10:00Z">
        <w:r w:rsidR="00DB33B8">
          <w:t xml:space="preserve"> twice with the same seed, but not when you run two replicates</w:t>
        </w:r>
      </w:ins>
      <w:ins w:id="217" w:author="Microsoft account" w:date="2014-08-21T11:12:00Z">
        <w:r w:rsidR="00DB33B8">
          <w:t xml:space="preserve"> within one setup file using </w:t>
        </w:r>
        <w:r w:rsidR="00DB33B8" w:rsidRPr="00DB33B8">
          <w:rPr>
            <w:rStyle w:val="codeword"/>
            <w:rPrChange w:id="218" w:author="Microsoft account" w:date="2014-08-21T11:13:00Z">
              <w:rPr/>
            </w:rPrChange>
          </w:rPr>
          <w:t>seed</w:t>
        </w:r>
        <w:r w:rsidR="00DB33B8">
          <w:t>?</w:t>
        </w:r>
      </w:ins>
      <w:ins w:id="219" w:author="Microsoft account" w:date="2014-08-21T11:10:00Z">
        <w:r w:rsidR="00DB33B8">
          <w:t xml:space="preserve"> </w:t>
        </w:r>
      </w:ins>
    </w:p>
    <w:p w:rsidR="00300D2B" w:rsidRDefault="00D0533A" w:rsidP="002C34E6">
      <w:pPr>
        <w:pStyle w:val="tutorialText"/>
      </w:pPr>
      <w:r>
        <w:t xml:space="preserve">Save this file and run it. On the screen you will now see that </w:t>
      </w:r>
      <w:proofErr w:type="spellStart"/>
      <w:r w:rsidR="00EA4BAA">
        <w:t>qN</w:t>
      </w:r>
      <w:proofErr w:type="spellEnd"/>
      <w:r>
        <w:t xml:space="preserve"> runs the simulation</w:t>
      </w:r>
      <w:r w:rsidR="00E71A2A">
        <w:t>,</w:t>
      </w:r>
      <w:r>
        <w:t xml:space="preserve"> one </w:t>
      </w:r>
      <w:r w:rsidR="00E71A2A">
        <w:t xml:space="preserve">replicate </w:t>
      </w:r>
      <w:r>
        <w:t>after the other</w:t>
      </w:r>
      <w:r w:rsidR="00E71A2A">
        <w:t>. It also shows you at what generation the current replicate is at and if the population went extinct before the end of the simulation.</w:t>
      </w:r>
      <w:r w:rsidR="00764A57">
        <w:t xml:space="preserve"> We see that in replicate 1 the entire population went extinct at generation 805, but that replicate 2 made it to the end of the simulation. What happened there? We can open the simulation_stats.txt file to look into the details of the simulations. The first 1000 lines of this file are the data of the first replicate, the lines 1001-2000 are the data of the second replicate etc., as indicated </w:t>
      </w:r>
      <w:del w:id="220" w:author="Microsoft account" w:date="2014-08-21T10:13:00Z">
        <w:r w:rsidR="00764A57" w:rsidDel="00027A25">
          <w:delText xml:space="preserve">as well </w:delText>
        </w:r>
      </w:del>
      <w:r w:rsidR="00764A57">
        <w:t xml:space="preserve">by the number </w:t>
      </w:r>
      <w:ins w:id="221" w:author="Microsoft account" w:date="2014-08-21T10:14:00Z">
        <w:r w:rsidR="00027A25">
          <w:t>in the column</w:t>
        </w:r>
      </w:ins>
      <w:del w:id="222" w:author="Microsoft account" w:date="2014-08-21T10:14:00Z">
        <w:r w:rsidR="00764A57" w:rsidDel="00027A25">
          <w:delText>below</w:delText>
        </w:r>
      </w:del>
      <w:r w:rsidR="00764A57">
        <w:t xml:space="preserve"> ‘replicate’. We can scroll through this data file of course, but it is </w:t>
      </w:r>
      <w:r w:rsidR="004C5B29">
        <w:t>easier</w:t>
      </w:r>
      <w:r w:rsidR="00764A57">
        <w:t xml:space="preserve"> to visualise what is going on using R.</w:t>
      </w:r>
    </w:p>
    <w:p w:rsidR="00300D2B" w:rsidRDefault="00465437" w:rsidP="002C34E6">
      <w:pPr>
        <w:pStyle w:val="tutorialText"/>
      </w:pPr>
      <w:r>
        <w:rPr>
          <w:noProof/>
          <w:lang w:eastAsia="en-GB"/>
        </w:rPr>
        <w:drawing>
          <wp:inline distT="0" distB="0" distL="0" distR="0">
            <wp:extent cx="9372600" cy="601670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1.4a.png"/>
                    <pic:cNvPicPr/>
                  </pic:nvPicPr>
                  <pic:blipFill>
                    <a:blip r:embed="rId11">
                      <a:extLst>
                        <a:ext uri="{28A0092B-C50C-407E-A947-70E740481C1C}">
                          <a14:useLocalDpi xmlns:a14="http://schemas.microsoft.com/office/drawing/2010/main" val="0"/>
                        </a:ext>
                      </a:extLst>
                    </a:blip>
                    <a:stretch>
                      <a:fillRect/>
                    </a:stretch>
                  </pic:blipFill>
                  <pic:spPr>
                    <a:xfrm>
                      <a:off x="0" y="0"/>
                      <a:ext cx="9385051" cy="6024694"/>
                    </a:xfrm>
                    <a:prstGeom prst="rect">
                      <a:avLst/>
                    </a:prstGeom>
                  </pic:spPr>
                </pic:pic>
              </a:graphicData>
            </a:graphic>
          </wp:inline>
        </w:drawing>
      </w:r>
    </w:p>
    <w:p w:rsidR="00300D2B" w:rsidRDefault="00300D2B" w:rsidP="002C34E6">
      <w:pPr>
        <w:pStyle w:val="tutorialText"/>
      </w:pPr>
    </w:p>
    <w:p w:rsidR="004C5B29" w:rsidRDefault="004C5B29" w:rsidP="002C34E6">
      <w:pPr>
        <w:pStyle w:val="tutorialText"/>
      </w:pPr>
      <w:r>
        <w:t>These figures show the population size of each patch over time (</w:t>
      </w:r>
      <w:r w:rsidR="000C1234">
        <w:t xml:space="preserve">dark </w:t>
      </w:r>
      <w:r>
        <w:t xml:space="preserve">lines), with the </w:t>
      </w:r>
      <w:r w:rsidR="000C1234">
        <w:t>total</w:t>
      </w:r>
      <w:r>
        <w:t xml:space="preserve"> number of </w:t>
      </w:r>
      <w:r w:rsidR="000C1234">
        <w:t>emigrants as a grey line in the background</w:t>
      </w:r>
      <w:r>
        <w:t xml:space="preserve">. The second replicate seems to have more extinction events (indicated by vertically dropping lines) than the first, despite having the same extinction rate or, indeed, identical starting conditions. The question now is why the first replicate went extinct when the second one made it until generation 1000. </w:t>
      </w:r>
      <w:r w:rsidR="00EA4BAA">
        <w:t xml:space="preserve">The problems start </w:t>
      </w:r>
      <w:ins w:id="223" w:author="Microsoft account" w:date="2014-08-21T10:17:00Z">
        <w:r w:rsidR="00027A25">
          <w:t xml:space="preserve">for the first replicate </w:t>
        </w:r>
      </w:ins>
      <w:r w:rsidR="00EA4BAA">
        <w:t>when patch 1 goes extinct</w:t>
      </w:r>
      <w:ins w:id="224" w:author="Microsoft account" w:date="2014-08-21T10:17:00Z">
        <w:r w:rsidR="00027A25">
          <w:t xml:space="preserve"> at generation </w:t>
        </w:r>
      </w:ins>
      <w:ins w:id="225" w:author="Microsoft account" w:date="2014-08-21T10:18:00Z">
        <w:r w:rsidR="00EC2A2F">
          <w:t>342</w:t>
        </w:r>
      </w:ins>
      <w:r w:rsidR="00EA4BAA">
        <w:t>. Remember that migrati</w:t>
      </w:r>
      <w:ins w:id="226" w:author="Microsoft account" w:date="2014-08-21T10:18:00Z">
        <w:r w:rsidR="00EC2A2F">
          <w:t>ng</w:t>
        </w:r>
      </w:ins>
      <w:del w:id="227" w:author="Microsoft account" w:date="2014-08-21T10:18:00Z">
        <w:r w:rsidR="00EA4BAA" w:rsidDel="00EC2A2F">
          <w:delText>on</w:delText>
        </w:r>
      </w:del>
      <w:r w:rsidR="00EA4BAA">
        <w:t xml:space="preserve"> one patch </w:t>
      </w:r>
      <w:del w:id="228" w:author="Microsoft account" w:date="2014-08-21T09:52:00Z">
        <w:r w:rsidR="00EA4BAA" w:rsidDel="00412F11">
          <w:delText>down after</w:delText>
        </w:r>
      </w:del>
      <w:ins w:id="229" w:author="Microsoft account" w:date="2014-08-21T09:52:00Z">
        <w:r w:rsidR="00412F11">
          <w:t>further</w:t>
        </w:r>
      </w:ins>
      <w:r w:rsidR="00EA4BAA">
        <w:t xml:space="preserve"> is easier than migration one patch </w:t>
      </w:r>
      <w:del w:id="230" w:author="Microsoft account" w:date="2014-08-21T09:53:00Z">
        <w:r w:rsidR="00EA4BAA" w:rsidDel="00412F11">
          <w:delText>up</w:delText>
        </w:r>
      </w:del>
      <w:ins w:id="231" w:author="Microsoft account" w:date="2014-08-21T09:53:00Z">
        <w:r w:rsidR="00412F11">
          <w:t>back</w:t>
        </w:r>
      </w:ins>
      <w:r w:rsidR="00EA4BAA">
        <w:t xml:space="preserve">. It is therefore the previous patch that has the main responsibility for </w:t>
      </w:r>
      <w:proofErr w:type="spellStart"/>
      <w:r w:rsidR="00EA4BAA">
        <w:t>recoloni</w:t>
      </w:r>
      <w:ins w:id="232" w:author="Microsoft account" w:date="2014-08-21T10:18:00Z">
        <w:r w:rsidR="00EC2A2F">
          <w:t>s</w:t>
        </w:r>
      </w:ins>
      <w:del w:id="233" w:author="Microsoft account" w:date="2014-08-21T10:18:00Z">
        <w:r w:rsidR="00EA4BAA" w:rsidDel="00EC2A2F">
          <w:delText>z</w:delText>
        </w:r>
      </w:del>
      <w:r w:rsidR="00EA4BAA">
        <w:t>ation</w:t>
      </w:r>
      <w:proofErr w:type="spellEnd"/>
      <w:r w:rsidR="00EA4BAA">
        <w:t xml:space="preserve">. But patch 1 does not have a previous patch, so the chance of patch 1 being recolonized is very low. Once the population on patch 1 is extinct, a domino effect might start. Patch 2 goes extinct </w:t>
      </w:r>
      <w:ins w:id="234" w:author="Microsoft account" w:date="2014-08-21T10:19:00Z">
        <w:r w:rsidR="00EC2A2F">
          <w:t xml:space="preserve">at generation 355 </w:t>
        </w:r>
      </w:ins>
      <w:r w:rsidR="00EA4BAA">
        <w:t>(</w:t>
      </w:r>
      <w:ins w:id="235" w:author="Microsoft account" w:date="2014-08-21T10:19:00Z">
        <w:r w:rsidR="00EC2A2F">
          <w:t xml:space="preserve">almost </w:t>
        </w:r>
      </w:ins>
      <w:r w:rsidR="00EA4BAA">
        <w:t>simultaneously with patch 5, which recovers quickly) and cannot be recolonized easily, since patch 1 was</w:t>
      </w:r>
      <w:ins w:id="236" w:author="Microsoft account" w:date="2014-08-21T10:20:00Z">
        <w:r w:rsidR="00EC2A2F">
          <w:t xml:space="preserve"> already</w:t>
        </w:r>
      </w:ins>
      <w:r w:rsidR="00EA4BAA">
        <w:t xml:space="preserve"> extinct. </w:t>
      </w:r>
      <w:r w:rsidR="000C1234">
        <w:t>Moreover, as the number</w:t>
      </w:r>
      <w:ins w:id="237" w:author="Microsoft account" w:date="2014-08-21T09:54:00Z">
        <w:r w:rsidR="002C003F">
          <w:t xml:space="preserve"> of</w:t>
        </w:r>
      </w:ins>
      <w:r w:rsidR="000C1234">
        <w:t xml:space="preserve"> population</w:t>
      </w:r>
      <w:ins w:id="238" w:author="Microsoft account" w:date="2014-08-21T09:54:00Z">
        <w:r w:rsidR="002C003F">
          <w:t>s</w:t>
        </w:r>
      </w:ins>
      <w:r w:rsidR="000C1234">
        <w:t xml:space="preserve"> reduces (and with it the total number of individuals), the total number of emigrants drops, reducing the chance of coloni</w:t>
      </w:r>
      <w:del w:id="239" w:author="Microsoft account" w:date="2014-08-21T10:20:00Z">
        <w:r w:rsidR="000C1234" w:rsidDel="00EC2A2F">
          <w:delText>z</w:delText>
        </w:r>
      </w:del>
      <w:ins w:id="240" w:author="Microsoft account" w:date="2014-08-21T10:20:00Z">
        <w:r w:rsidR="00EC2A2F">
          <w:t>s</w:t>
        </w:r>
      </w:ins>
      <w:r w:rsidR="000C1234">
        <w:t>ation even further. In the first replicate we can very clearly see that the patches go extinct in order, ending with patch 6 which survived 200 generations al alone but could not provide enough coloni</w:t>
      </w:r>
      <w:ins w:id="241" w:author="Microsoft account" w:date="2014-08-21T10:21:00Z">
        <w:r w:rsidR="00EC2A2F">
          <w:t>s</w:t>
        </w:r>
      </w:ins>
      <w:del w:id="242" w:author="Microsoft account" w:date="2014-08-21T10:21:00Z">
        <w:r w:rsidR="000C1234" w:rsidDel="00EC2A2F">
          <w:delText>z</w:delText>
        </w:r>
      </w:del>
      <w:r w:rsidR="000C1234">
        <w:t xml:space="preserve">ers for the other patches. During the second replicate, patch 1 goes extinct 3 times (around ~generation 20, 100 and 580), but twice had the luck that many migrants were around to </w:t>
      </w:r>
      <w:proofErr w:type="spellStart"/>
      <w:r w:rsidR="000C1234">
        <w:t>recoloni</w:t>
      </w:r>
      <w:del w:id="243" w:author="Microsoft account" w:date="2014-08-21T10:21:00Z">
        <w:r w:rsidR="000C1234" w:rsidDel="00EC2A2F">
          <w:delText>z</w:delText>
        </w:r>
      </w:del>
      <w:ins w:id="244" w:author="Microsoft account" w:date="2014-08-21T10:21:00Z">
        <w:r w:rsidR="00EC2A2F">
          <w:t>s</w:t>
        </w:r>
      </w:ins>
      <w:r w:rsidR="000C1234">
        <w:t>e</w:t>
      </w:r>
      <w:proofErr w:type="spellEnd"/>
      <w:r w:rsidR="000C1234">
        <w:t xml:space="preserve"> it</w:t>
      </w:r>
      <w:r w:rsidR="003C0995">
        <w:t xml:space="preserve">. After its last extinction, it is not being </w:t>
      </w:r>
      <w:proofErr w:type="spellStart"/>
      <w:r w:rsidR="003C0995">
        <w:t>recoloni</w:t>
      </w:r>
      <w:del w:id="245" w:author="Microsoft account" w:date="2014-08-21T10:22:00Z">
        <w:r w:rsidR="003C0995" w:rsidDel="00EC2A2F">
          <w:delText>z</w:delText>
        </w:r>
      </w:del>
      <w:ins w:id="246" w:author="Microsoft account" w:date="2014-08-21T10:22:00Z">
        <w:r w:rsidR="00EC2A2F">
          <w:t>s</w:t>
        </w:r>
      </w:ins>
      <w:r w:rsidR="003C0995">
        <w:t>ed</w:t>
      </w:r>
      <w:proofErr w:type="spellEnd"/>
      <w:r w:rsidR="003C0995">
        <w:t xml:space="preserve"> any more. </w:t>
      </w:r>
      <w:r w:rsidR="000C1234">
        <w:t xml:space="preserve"> </w:t>
      </w:r>
    </w:p>
    <w:p w:rsidR="000C1234" w:rsidRDefault="000C1234" w:rsidP="002C34E6">
      <w:pPr>
        <w:pStyle w:val="tutorialText"/>
      </w:pPr>
      <w:r>
        <w:t>Here we analysed the order of events</w:t>
      </w:r>
      <w:r w:rsidR="003C0995">
        <w:t xml:space="preserve"> in two specific cases, but perhaps we can find some patterns across the data. We could use R to extract more data from our sheet, but luckily </w:t>
      </w:r>
      <w:proofErr w:type="spellStart"/>
      <w:r w:rsidR="003C0995">
        <w:t>qN</w:t>
      </w:r>
      <w:proofErr w:type="spellEnd"/>
      <w:r w:rsidR="003C0995">
        <w:t xml:space="preserve"> already has the average values of each statistic across all our simulations. Open the file simulation_mean.txt and you will see the same columns as in the simulation_stats.txt file, but now they contain the average values across simulations</w:t>
      </w:r>
      <w:r w:rsidR="00465437">
        <w:t xml:space="preserve"> (hence the column ‘replicate’ is missing)</w:t>
      </w:r>
      <w:r w:rsidR="003C0995">
        <w:t xml:space="preserve">. So we see for example that at generation 6 the total population size in our simulation was </w:t>
      </w:r>
      <w:r w:rsidR="003C0995" w:rsidRPr="003C0995">
        <w:rPr>
          <w:u w:val="single"/>
        </w:rPr>
        <w:t>on average</w:t>
      </w:r>
      <w:r w:rsidR="003C0995">
        <w:t xml:space="preserve"> 27.95 individuals across replicates. Moreover, </w:t>
      </w:r>
      <w:r w:rsidR="00465437">
        <w:t xml:space="preserve">we have a column extra: </w:t>
      </w:r>
      <w:proofErr w:type="spellStart"/>
      <w:r w:rsidR="00465437">
        <w:t>alive.rpl</w:t>
      </w:r>
      <w:proofErr w:type="spellEnd"/>
      <w:r w:rsidR="00465437">
        <w:t xml:space="preserve"> shows how many of our 20 replicates are still ‘alive’, meaning still have individuals in them. This is important information, because </w:t>
      </w:r>
      <w:r w:rsidR="00465437" w:rsidRPr="00465437">
        <w:rPr>
          <w:b/>
        </w:rPr>
        <w:t>all the values are averages across alive replicates only</w:t>
      </w:r>
      <w:r w:rsidR="00465437">
        <w:t>. See for example the graph below.</w:t>
      </w:r>
    </w:p>
    <w:p w:rsidR="00465437" w:rsidRDefault="008D5B64" w:rsidP="002C34E6">
      <w:pPr>
        <w:pStyle w:val="tutorialText"/>
      </w:pPr>
      <w:r>
        <w:rPr>
          <w:noProof/>
          <w:lang w:eastAsia="en-GB"/>
        </w:rPr>
        <w:drawing>
          <wp:inline distT="0" distB="0" distL="0" distR="0">
            <wp:extent cx="9277350" cy="31072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1.4b.png"/>
                    <pic:cNvPicPr/>
                  </pic:nvPicPr>
                  <pic:blipFill>
                    <a:blip r:embed="rId12">
                      <a:extLst>
                        <a:ext uri="{28A0092B-C50C-407E-A947-70E740481C1C}">
                          <a14:useLocalDpi xmlns:a14="http://schemas.microsoft.com/office/drawing/2010/main" val="0"/>
                        </a:ext>
                      </a:extLst>
                    </a:blip>
                    <a:stretch>
                      <a:fillRect/>
                    </a:stretch>
                  </pic:blipFill>
                  <pic:spPr>
                    <a:xfrm>
                      <a:off x="0" y="0"/>
                      <a:ext cx="9301733" cy="3115413"/>
                    </a:xfrm>
                    <a:prstGeom prst="rect">
                      <a:avLst/>
                    </a:prstGeom>
                  </pic:spPr>
                </pic:pic>
              </a:graphicData>
            </a:graphic>
          </wp:inline>
        </w:drawing>
      </w:r>
    </w:p>
    <w:p w:rsidR="00465437" w:rsidRDefault="008D5B64" w:rsidP="002C34E6">
      <w:pPr>
        <w:pStyle w:val="tutorialText"/>
      </w:pPr>
      <w:r>
        <w:t>Even as the number of alive replicates drops, because all patches in those replicates went extinct, the average number of inhabited patches remains stable around 4.5. This is the effect of averages being calculated across alive replicates only, in this case seven replicates at generation 1000. The average number of inhabi</w:t>
      </w:r>
      <w:del w:id="247" w:author="Microsoft account" w:date="2014-08-21T09:58:00Z">
        <w:r w:rsidDel="002C003F">
          <w:delText>ta</w:delText>
        </w:r>
      </w:del>
      <w:r>
        <w:t xml:space="preserve">ted patches across all simulation would have been </w:t>
      </w:r>
      <w:proofErr w:type="gramStart"/>
      <w:r>
        <w:t>( 7</w:t>
      </w:r>
      <w:proofErr w:type="gramEnd"/>
      <w:r>
        <w:t xml:space="preserve">*4.5 + 13*0 ) / 20 = 1.575 inhabited patches. What we can learn from this graph however, is that simulations that survived were not on the brink of extinction, but quite healthy with at least 4 patches inhabited. Instead of number of patches, we could also look at </w:t>
      </w:r>
      <w:r w:rsidR="00B571EC">
        <w:t xml:space="preserve">how </w:t>
      </w:r>
      <w:r>
        <w:t>the total population size</w:t>
      </w:r>
      <w:r w:rsidR="00B571EC">
        <w:t xml:space="preserve"> varies over time</w:t>
      </w:r>
      <w:r>
        <w:t>.</w:t>
      </w:r>
      <w:r w:rsidR="00B571EC">
        <w:t xml:space="preserve"> Moreover, it would be good to see how the population size varies across replicates. </w:t>
      </w:r>
      <w:proofErr w:type="spellStart"/>
      <w:proofErr w:type="gramStart"/>
      <w:r w:rsidR="00B571EC">
        <w:t>qN</w:t>
      </w:r>
      <w:proofErr w:type="spellEnd"/>
      <w:proofErr w:type="gramEnd"/>
      <w:r w:rsidR="00B571EC">
        <w:t xml:space="preserve"> automatically also calculates the variance around each mean,</w:t>
      </w:r>
      <w:r>
        <w:t xml:space="preserve"> </w:t>
      </w:r>
      <w:r w:rsidR="00B571EC">
        <w:t xml:space="preserve">found in the simulation_var.txt file. Using the data from both the simulation_mean.txt and simulation_var.txt file we can plot the population trend </w:t>
      </w:r>
      <w:r w:rsidR="00CE0BD8">
        <w:t>among the simulation replicates plus/minus one standard deviation</w:t>
      </w:r>
      <w:ins w:id="248" w:author="Microsoft account" w:date="2014-08-21T10:23:00Z">
        <w:r w:rsidR="00EC2A2F">
          <w:t xml:space="preserve"> (do not forget to take the square root of the simulation_var.txt values)</w:t>
        </w:r>
      </w:ins>
      <w:r w:rsidR="00CE0BD8">
        <w:t>:</w:t>
      </w:r>
    </w:p>
    <w:p w:rsidR="00B571EC" w:rsidRDefault="00B571EC" w:rsidP="002C34E6">
      <w:pPr>
        <w:pStyle w:val="tutorialText"/>
      </w:pPr>
      <w:r>
        <w:rPr>
          <w:noProof/>
          <w:lang w:eastAsia="en-GB"/>
        </w:rPr>
        <w:drawing>
          <wp:inline distT="0" distB="0" distL="0" distR="0">
            <wp:extent cx="9095974" cy="304649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1.4c.png"/>
                    <pic:cNvPicPr/>
                  </pic:nvPicPr>
                  <pic:blipFill>
                    <a:blip r:embed="rId13">
                      <a:extLst>
                        <a:ext uri="{28A0092B-C50C-407E-A947-70E740481C1C}">
                          <a14:useLocalDpi xmlns:a14="http://schemas.microsoft.com/office/drawing/2010/main" val="0"/>
                        </a:ext>
                      </a:extLst>
                    </a:blip>
                    <a:stretch>
                      <a:fillRect/>
                    </a:stretch>
                  </pic:blipFill>
                  <pic:spPr>
                    <a:xfrm>
                      <a:off x="0" y="0"/>
                      <a:ext cx="9152850" cy="3065549"/>
                    </a:xfrm>
                    <a:prstGeom prst="rect">
                      <a:avLst/>
                    </a:prstGeom>
                  </pic:spPr>
                </pic:pic>
              </a:graphicData>
            </a:graphic>
          </wp:inline>
        </w:drawing>
      </w:r>
    </w:p>
    <w:p w:rsidR="00CE0BD8" w:rsidRDefault="00CE0BD8" w:rsidP="002C34E6">
      <w:pPr>
        <w:pStyle w:val="tutorialText"/>
      </w:pPr>
      <w:r>
        <w:t>What we can conclude from this is that extinction seems to be a dichotomous process in our simulations. Either the population is healt</w:t>
      </w:r>
      <w:ins w:id="249" w:author="Microsoft account" w:date="2014-08-21T09:58:00Z">
        <w:r w:rsidR="002C003F">
          <w:t>h</w:t>
        </w:r>
      </w:ins>
      <w:r>
        <w:t xml:space="preserve">y with many individuals across several patches, or the population is completely extinct. But across replicates we do not see any obvious pattern of steady decline to extinction. </w:t>
      </w:r>
    </w:p>
    <w:p w:rsidR="008D5B64" w:rsidRDefault="00CE0BD8" w:rsidP="002C34E6">
      <w:pPr>
        <w:pStyle w:val="tutorialText"/>
        <w:rPr>
          <w:ins w:id="250" w:author="Microsoft account" w:date="2014-08-21T11:14:00Z"/>
        </w:rPr>
      </w:pPr>
      <w:r>
        <w:t xml:space="preserve">The power of such a simulation model is that we could now start studying the influence certain parameters have on the behaviour of such populations? How does the carrying capacity influence extinction risk? How strong is the effect of fecundity? Are hermaphrodites less sensitive to extinction than </w:t>
      </w:r>
      <w:proofErr w:type="spellStart"/>
      <w:r>
        <w:t>dioecious</w:t>
      </w:r>
      <w:proofErr w:type="spellEnd"/>
      <w:del w:id="251" w:author="Microsoft account" w:date="2014-08-21T10:25:00Z">
        <w:r w:rsidDel="00EC2A2F">
          <w:delText>ly</w:delText>
        </w:r>
      </w:del>
      <w:r>
        <w:t xml:space="preserve"> species? By varying certain parameters and rerunning the simulation in many replicates, we can create predictions of population demographic behaviour, something which </w:t>
      </w:r>
      <w:ins w:id="252" w:author="Microsoft account" w:date="2014-08-21T10:25:00Z">
        <w:r w:rsidR="00EC2A2F">
          <w:t>w</w:t>
        </w:r>
      </w:ins>
      <w:del w:id="253" w:author="Microsoft account" w:date="2014-08-21T10:25:00Z">
        <w:r w:rsidDel="00EC2A2F">
          <w:delText>c</w:delText>
        </w:r>
      </w:del>
      <w:r>
        <w:t xml:space="preserve">ould be very difficult to do </w:t>
      </w:r>
      <w:r w:rsidRPr="00CE0BD8">
        <w:rPr>
          <w:i/>
        </w:rPr>
        <w:t>in vivo</w:t>
      </w:r>
      <w:r>
        <w:t>.</w:t>
      </w:r>
    </w:p>
    <w:p w:rsidR="00002F59" w:rsidRDefault="00002F59" w:rsidP="002C34E6">
      <w:pPr>
        <w:pStyle w:val="tutorialText"/>
      </w:pPr>
      <w:ins w:id="254" w:author="Microsoft account" w:date="2014-08-21T11:14:00Z">
        <w:r w:rsidRPr="00002F59">
          <w:rPr>
            <w:b/>
            <w:rPrChange w:id="255" w:author="Microsoft account" w:date="2014-08-21T11:17:00Z">
              <w:rPr/>
            </w:rPrChange>
          </w:rPr>
          <w:t>Question:</w:t>
        </w:r>
        <w:r>
          <w:t xml:space="preserve"> Rerun </w:t>
        </w:r>
      </w:ins>
      <w:ins w:id="256" w:author="Microsoft account" w:date="2014-08-21T11:15:00Z">
        <w:r>
          <w:t xml:space="preserve">the extinction.ini setup file with a different value for </w:t>
        </w:r>
        <w:r w:rsidRPr="00002F59">
          <w:rPr>
            <w:rStyle w:val="codeword"/>
            <w:rPrChange w:id="257" w:author="Microsoft account" w:date="2014-08-21T11:15:00Z">
              <w:rPr/>
            </w:rPrChange>
          </w:rPr>
          <w:t>seed</w:t>
        </w:r>
        <w:r>
          <w:t xml:space="preserve"> and reproduce the graphs above. </w:t>
        </w:r>
      </w:ins>
      <w:ins w:id="258" w:author="Microsoft account" w:date="2014-08-21T11:16:00Z">
        <w:r>
          <w:t>Do they look very different from the ones above? Which ones have changed less with the changing of the seed and which ones more? W</w:t>
        </w:r>
      </w:ins>
      <w:ins w:id="259" w:author="Microsoft account" w:date="2014-08-21T11:17:00Z">
        <w:r>
          <w:t>hy?</w:t>
        </w:r>
      </w:ins>
      <w:ins w:id="260" w:author="Microsoft account" w:date="2014-08-21T11:16:00Z">
        <w:r>
          <w:t xml:space="preserve"> </w:t>
        </w:r>
      </w:ins>
      <w:ins w:id="261" w:author="Microsoft account" w:date="2014-08-21T11:17:00Z">
        <w:r>
          <w:t xml:space="preserve">What if you would run your setup file twice with different seeds, but with a 1000 replicates. Which graphs do you expect to be very similar and which ones still very different between </w:t>
        </w:r>
      </w:ins>
      <w:ins w:id="262" w:author="Microsoft account" w:date="2014-08-21T11:18:00Z">
        <w:r>
          <w:t>the</w:t>
        </w:r>
      </w:ins>
      <w:ins w:id="263" w:author="Microsoft account" w:date="2014-08-21T11:17:00Z">
        <w:r>
          <w:t xml:space="preserve"> </w:t>
        </w:r>
      </w:ins>
      <w:ins w:id="264" w:author="Microsoft account" w:date="2014-08-21T11:18:00Z">
        <w:r>
          <w:t>two runs?</w:t>
        </w:r>
      </w:ins>
    </w:p>
    <w:p w:rsidR="00132129" w:rsidRDefault="00132129" w:rsidP="00132129">
      <w:pPr>
        <w:pStyle w:val="tutorialText"/>
      </w:pPr>
    </w:p>
    <w:p w:rsidR="000A1C96" w:rsidRDefault="000A1C96" w:rsidP="00132129">
      <w:pPr>
        <w:pStyle w:val="tutorialText"/>
      </w:pPr>
    </w:p>
    <w:p w:rsidR="0094005D" w:rsidRPr="00425838" w:rsidRDefault="0094005D" w:rsidP="001470D8">
      <w:pPr>
        <w:pStyle w:val="codepar"/>
      </w:pPr>
    </w:p>
    <w:sectPr w:rsidR="0094005D" w:rsidRPr="004258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B350E8"/>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44a4c1d3998195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147"/>
    <w:rsid w:val="00002F59"/>
    <w:rsid w:val="00027A25"/>
    <w:rsid w:val="00044F4C"/>
    <w:rsid w:val="00050481"/>
    <w:rsid w:val="00063434"/>
    <w:rsid w:val="000710E6"/>
    <w:rsid w:val="000760B5"/>
    <w:rsid w:val="000774E2"/>
    <w:rsid w:val="0007751A"/>
    <w:rsid w:val="000815ED"/>
    <w:rsid w:val="00091889"/>
    <w:rsid w:val="000A1C96"/>
    <w:rsid w:val="000C1234"/>
    <w:rsid w:val="0010003A"/>
    <w:rsid w:val="00103504"/>
    <w:rsid w:val="00104B53"/>
    <w:rsid w:val="0011697C"/>
    <w:rsid w:val="00120BE1"/>
    <w:rsid w:val="00132129"/>
    <w:rsid w:val="00143085"/>
    <w:rsid w:val="001470D8"/>
    <w:rsid w:val="00150F42"/>
    <w:rsid w:val="00176E77"/>
    <w:rsid w:val="001B0BC6"/>
    <w:rsid w:val="001B7191"/>
    <w:rsid w:val="001E019E"/>
    <w:rsid w:val="001E41AB"/>
    <w:rsid w:val="001F3EF2"/>
    <w:rsid w:val="001F4BD9"/>
    <w:rsid w:val="00202C2A"/>
    <w:rsid w:val="002128CE"/>
    <w:rsid w:val="002138C5"/>
    <w:rsid w:val="002263C4"/>
    <w:rsid w:val="00237AB2"/>
    <w:rsid w:val="00262883"/>
    <w:rsid w:val="0027384F"/>
    <w:rsid w:val="00283135"/>
    <w:rsid w:val="002C003F"/>
    <w:rsid w:val="002C34E6"/>
    <w:rsid w:val="002D6EF2"/>
    <w:rsid w:val="002E3E79"/>
    <w:rsid w:val="002F7660"/>
    <w:rsid w:val="00300D2B"/>
    <w:rsid w:val="00336C3E"/>
    <w:rsid w:val="00367D33"/>
    <w:rsid w:val="0037277E"/>
    <w:rsid w:val="003872C9"/>
    <w:rsid w:val="003B6A00"/>
    <w:rsid w:val="003C049F"/>
    <w:rsid w:val="003C0995"/>
    <w:rsid w:val="003C10EA"/>
    <w:rsid w:val="003C7AE9"/>
    <w:rsid w:val="003D694B"/>
    <w:rsid w:val="004015D8"/>
    <w:rsid w:val="0040181D"/>
    <w:rsid w:val="00411D67"/>
    <w:rsid w:val="00412F11"/>
    <w:rsid w:val="00425838"/>
    <w:rsid w:val="00465437"/>
    <w:rsid w:val="004B322E"/>
    <w:rsid w:val="004C5B29"/>
    <w:rsid w:val="004E7C62"/>
    <w:rsid w:val="00500C52"/>
    <w:rsid w:val="005307F4"/>
    <w:rsid w:val="00537BAB"/>
    <w:rsid w:val="0056463E"/>
    <w:rsid w:val="00592627"/>
    <w:rsid w:val="005A15FF"/>
    <w:rsid w:val="005A5540"/>
    <w:rsid w:val="005B1483"/>
    <w:rsid w:val="005C07F1"/>
    <w:rsid w:val="005C44E1"/>
    <w:rsid w:val="005D5F08"/>
    <w:rsid w:val="00610F78"/>
    <w:rsid w:val="00623E13"/>
    <w:rsid w:val="00676A42"/>
    <w:rsid w:val="00682326"/>
    <w:rsid w:val="006D10C0"/>
    <w:rsid w:val="006D3E5E"/>
    <w:rsid w:val="006D7448"/>
    <w:rsid w:val="006E6C0C"/>
    <w:rsid w:val="00713DF3"/>
    <w:rsid w:val="0076078D"/>
    <w:rsid w:val="00764A57"/>
    <w:rsid w:val="00772D92"/>
    <w:rsid w:val="00777C6A"/>
    <w:rsid w:val="007926D2"/>
    <w:rsid w:val="007A1074"/>
    <w:rsid w:val="007D2F33"/>
    <w:rsid w:val="00834BB6"/>
    <w:rsid w:val="00855C3A"/>
    <w:rsid w:val="00871F7B"/>
    <w:rsid w:val="008833AD"/>
    <w:rsid w:val="008B5B54"/>
    <w:rsid w:val="008D17EB"/>
    <w:rsid w:val="008D5B64"/>
    <w:rsid w:val="008E591C"/>
    <w:rsid w:val="00906EC6"/>
    <w:rsid w:val="0094005D"/>
    <w:rsid w:val="0097344E"/>
    <w:rsid w:val="009A1F3A"/>
    <w:rsid w:val="009B079C"/>
    <w:rsid w:val="009B1270"/>
    <w:rsid w:val="009C3CE6"/>
    <w:rsid w:val="009E2A54"/>
    <w:rsid w:val="00A068FD"/>
    <w:rsid w:val="00A2181F"/>
    <w:rsid w:val="00A3545D"/>
    <w:rsid w:val="00A81A55"/>
    <w:rsid w:val="00AC4699"/>
    <w:rsid w:val="00AE2499"/>
    <w:rsid w:val="00B11A78"/>
    <w:rsid w:val="00B35113"/>
    <w:rsid w:val="00B36147"/>
    <w:rsid w:val="00B51910"/>
    <w:rsid w:val="00B571EC"/>
    <w:rsid w:val="00B825CE"/>
    <w:rsid w:val="00B87503"/>
    <w:rsid w:val="00B94AA1"/>
    <w:rsid w:val="00BB347C"/>
    <w:rsid w:val="00BD7192"/>
    <w:rsid w:val="00C013A0"/>
    <w:rsid w:val="00C21582"/>
    <w:rsid w:val="00C407DF"/>
    <w:rsid w:val="00C43EF1"/>
    <w:rsid w:val="00C6458F"/>
    <w:rsid w:val="00C72085"/>
    <w:rsid w:val="00C8706B"/>
    <w:rsid w:val="00C870D8"/>
    <w:rsid w:val="00C9612B"/>
    <w:rsid w:val="00CD3FA6"/>
    <w:rsid w:val="00CD49AA"/>
    <w:rsid w:val="00CE0BD8"/>
    <w:rsid w:val="00CF72A3"/>
    <w:rsid w:val="00D0533A"/>
    <w:rsid w:val="00D34EC7"/>
    <w:rsid w:val="00D3717F"/>
    <w:rsid w:val="00D4171F"/>
    <w:rsid w:val="00D60D60"/>
    <w:rsid w:val="00D66C64"/>
    <w:rsid w:val="00D77001"/>
    <w:rsid w:val="00D85A7C"/>
    <w:rsid w:val="00D9084D"/>
    <w:rsid w:val="00D92881"/>
    <w:rsid w:val="00DB2041"/>
    <w:rsid w:val="00DB33B8"/>
    <w:rsid w:val="00DB6717"/>
    <w:rsid w:val="00E06521"/>
    <w:rsid w:val="00E100F4"/>
    <w:rsid w:val="00E660B8"/>
    <w:rsid w:val="00E679A5"/>
    <w:rsid w:val="00E71A2A"/>
    <w:rsid w:val="00E81BA9"/>
    <w:rsid w:val="00E82F9A"/>
    <w:rsid w:val="00EA4BAA"/>
    <w:rsid w:val="00EB27DB"/>
    <w:rsid w:val="00EC2A2F"/>
    <w:rsid w:val="00EC34BD"/>
    <w:rsid w:val="00EE5374"/>
    <w:rsid w:val="00F03AA8"/>
    <w:rsid w:val="00F3673B"/>
    <w:rsid w:val="00F81894"/>
    <w:rsid w:val="00F9051A"/>
    <w:rsid w:val="00F94F94"/>
    <w:rsid w:val="00FF77D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886CCF-A5E3-4F0E-BFDE-03F2E0A22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rsid w:val="003C7AE9"/>
    <w:pPr>
      <w:spacing w:after="0" w:line="240" w:lineRule="auto"/>
      <w:ind w:left="708"/>
    </w:pPr>
    <w:rPr>
      <w:rFonts w:ascii="Consolas" w:hAnsi="Consolas"/>
      <w:lang w:val="en-GB"/>
    </w:rPr>
  </w:style>
  <w:style w:type="table" w:styleId="TableGrid">
    <w:name w:val="Table Grid"/>
    <w:basedOn w:val="TableNormal"/>
    <w:uiPriority w:val="39"/>
    <w:rsid w:val="002F76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3C7AE9"/>
    <w:rPr>
      <w:rFonts w:ascii="Consolas" w:hAnsi="Consolas"/>
      <w:lang w:val="en-GB"/>
    </w:rPr>
  </w:style>
  <w:style w:type="paragraph" w:customStyle="1" w:styleId="tutorialText">
    <w:name w:val="tutorialText"/>
    <w:basedOn w:val="Normal"/>
    <w:link w:val="tutorialTextChar"/>
    <w:qFormat/>
    <w:rsid w:val="00F3673B"/>
    <w:pPr>
      <w:jc w:val="both"/>
    </w:pPr>
    <w:rPr>
      <w:rFonts w:ascii="Times New Roman" w:hAnsi="Times New Roman"/>
      <w:lang w:val="en-GB"/>
    </w:rPr>
  </w:style>
  <w:style w:type="character" w:customStyle="1" w:styleId="codeword">
    <w:name w:val="codeword"/>
    <w:basedOn w:val="codeChar"/>
    <w:uiPriority w:val="1"/>
    <w:qFormat/>
    <w:rsid w:val="003B6A00"/>
    <w:rPr>
      <w:rFonts w:ascii="Consolas" w:hAnsi="Consolas"/>
      <w:lang w:val="en-GB"/>
    </w:rPr>
  </w:style>
  <w:style w:type="character" w:customStyle="1" w:styleId="tutorialTextChar">
    <w:name w:val="tutorialText Char"/>
    <w:basedOn w:val="DefaultParagraphFont"/>
    <w:link w:val="tutorialText"/>
    <w:rsid w:val="00F3673B"/>
    <w:rPr>
      <w:rFonts w:ascii="Times New Roman" w:hAnsi="Times New Roman"/>
      <w:lang w:val="en-GB"/>
    </w:rPr>
  </w:style>
  <w:style w:type="paragraph" w:customStyle="1" w:styleId="codepar">
    <w:name w:val="codepar"/>
    <w:basedOn w:val="code"/>
    <w:link w:val="codeparChar"/>
    <w:qFormat/>
    <w:rsid w:val="00091889"/>
    <w:pPr>
      <w:spacing w:before="120" w:after="120"/>
    </w:pPr>
  </w:style>
  <w:style w:type="character" w:customStyle="1" w:styleId="codeparChar">
    <w:name w:val="codepar Char"/>
    <w:basedOn w:val="codeChar"/>
    <w:link w:val="codepar"/>
    <w:rsid w:val="00091889"/>
    <w:rPr>
      <w:rFonts w:ascii="Consolas" w:hAnsi="Consolas"/>
      <w:lang w:val="en-GB"/>
    </w:rPr>
  </w:style>
  <w:style w:type="paragraph" w:styleId="BalloonText">
    <w:name w:val="Balloon Text"/>
    <w:basedOn w:val="Normal"/>
    <w:link w:val="BalloonTextChar"/>
    <w:uiPriority w:val="99"/>
    <w:semiHidden/>
    <w:unhideWhenUsed/>
    <w:rsid w:val="00132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129"/>
    <w:rPr>
      <w:rFonts w:ascii="Tahoma" w:hAnsi="Tahoma" w:cs="Tahoma"/>
      <w:sz w:val="16"/>
      <w:szCs w:val="16"/>
    </w:rPr>
  </w:style>
  <w:style w:type="paragraph" w:styleId="ListParagraph">
    <w:name w:val="List Paragraph"/>
    <w:basedOn w:val="Normal"/>
    <w:uiPriority w:val="34"/>
    <w:qFormat/>
    <w:rsid w:val="00273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ECCE1-D22A-42A1-AAC5-242C05345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3198</TotalTime>
  <Pages>1</Pages>
  <Words>5108</Words>
  <Characters>29117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Witsenburg</dc:creator>
  <cp:keywords/>
  <dc:description/>
  <cp:lastModifiedBy>Microsoft account</cp:lastModifiedBy>
  <cp:revision>32</cp:revision>
  <dcterms:created xsi:type="dcterms:W3CDTF">2014-05-07T12:49:00Z</dcterms:created>
  <dcterms:modified xsi:type="dcterms:W3CDTF">2014-08-21T13:11:00Z</dcterms:modified>
</cp:coreProperties>
</file>