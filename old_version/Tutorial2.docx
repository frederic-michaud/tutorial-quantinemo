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7B" w:rsidRPr="00871F7B" w:rsidRDefault="00871F7B" w:rsidP="00871F7B">
      <w:pPr>
        <w:pStyle w:val="tutorialText"/>
        <w:rPr>
          <w:b/>
          <w:sz w:val="28"/>
          <w:szCs w:val="28"/>
        </w:rPr>
      </w:pPr>
      <w:r w:rsidRPr="00871F7B">
        <w:rPr>
          <w:b/>
          <w:sz w:val="28"/>
          <w:szCs w:val="28"/>
        </w:rPr>
        <w:t xml:space="preserve">Some </w:t>
      </w:r>
      <w:r>
        <w:rPr>
          <w:b/>
          <w:sz w:val="28"/>
          <w:szCs w:val="28"/>
        </w:rPr>
        <w:t xml:space="preserve">first </w:t>
      </w:r>
      <w:r w:rsidRPr="00871F7B">
        <w:rPr>
          <w:b/>
          <w:sz w:val="28"/>
          <w:szCs w:val="28"/>
        </w:rPr>
        <w:t>notes</w:t>
      </w:r>
    </w:p>
    <w:p w:rsidR="00871F7B" w:rsidRDefault="00237802" w:rsidP="00871F7B">
      <w:pPr>
        <w:pStyle w:val="tutorialText"/>
      </w:pPr>
      <w:r>
        <w:t>This chapter assumes that you have completed the first tutorial: Demographics.</w:t>
      </w:r>
    </w:p>
    <w:p w:rsidR="00871F7B" w:rsidRDefault="00871F7B" w:rsidP="00871F7B">
      <w:pPr>
        <w:pStyle w:val="tutorialText"/>
      </w:pPr>
    </w:p>
    <w:p w:rsidR="00B51910" w:rsidRPr="00176E77" w:rsidRDefault="00237802" w:rsidP="00176E77">
      <w:pPr>
        <w:pStyle w:val="tutorialText"/>
        <w:rPr>
          <w:b/>
          <w:sz w:val="28"/>
        </w:rPr>
      </w:pPr>
      <w:r>
        <w:rPr>
          <w:b/>
          <w:sz w:val="28"/>
        </w:rPr>
        <w:t>2 Neutral genetics</w:t>
      </w:r>
    </w:p>
    <w:p w:rsidR="00B51910" w:rsidRDefault="00B51910" w:rsidP="00176E77">
      <w:pPr>
        <w:pStyle w:val="tutorialText"/>
      </w:pPr>
    </w:p>
    <w:p w:rsidR="0040181D" w:rsidRPr="00F3673B" w:rsidRDefault="00EC15F2" w:rsidP="00237802">
      <w:pPr>
        <w:pStyle w:val="tutorialText"/>
      </w:pPr>
      <w:r>
        <w:t>In our first tutorial, we only looked demographics, how population sizes change over time and space. However, in biology we are often interested in how several populations relate to each other. Are they completely isolated</w:t>
      </w:r>
      <w:r w:rsidR="00B103DB">
        <w:t xml:space="preserve"> from each other</w:t>
      </w:r>
      <w:r>
        <w:t xml:space="preserve"> or, in fact, a single population? To find this out, biologists have turned to genetics, using neutral </w:t>
      </w:r>
      <w:r w:rsidR="00FA69DA">
        <w:t xml:space="preserve">genetic </w:t>
      </w:r>
      <w:r>
        <w:t xml:space="preserve">variation </w:t>
      </w:r>
      <w:r w:rsidR="00FA69DA">
        <w:t>of e.g.</w:t>
      </w:r>
      <w:r>
        <w:t xml:space="preserve"> microsatellites or </w:t>
      </w:r>
      <w:r w:rsidR="00FA69DA">
        <w:t>AFLP</w:t>
      </w:r>
      <w:r>
        <w:t xml:space="preserve">s among populations to answer their questions of population connectivity. </w:t>
      </w:r>
      <w:proofErr w:type="spellStart"/>
      <w:r>
        <w:t>QuantiNemo</w:t>
      </w:r>
      <w:proofErr w:type="spellEnd"/>
      <w:r>
        <w:t xml:space="preserve"> (</w:t>
      </w:r>
      <w:proofErr w:type="spellStart"/>
      <w:r>
        <w:t>qN</w:t>
      </w:r>
      <w:proofErr w:type="spellEnd"/>
      <w:r>
        <w:t xml:space="preserve">) allows you to </w:t>
      </w:r>
      <w:r w:rsidR="00B103DB">
        <w:t>model the genetic makeup of your individuals</w:t>
      </w:r>
      <w:r>
        <w:t xml:space="preserve"> </w:t>
      </w:r>
      <w:r w:rsidR="00B103DB">
        <w:t>and follow the population genetics.</w:t>
      </w:r>
      <w:r>
        <w:t xml:space="preserve"> </w:t>
      </w:r>
      <w:r w:rsidR="00237802">
        <w:t xml:space="preserve">This tutorial will demonstrate how to create a genetic architecture, load genetic information into </w:t>
      </w:r>
      <w:proofErr w:type="spellStart"/>
      <w:r w:rsidR="00237802">
        <w:t>quantiNemo</w:t>
      </w:r>
      <w:proofErr w:type="spellEnd"/>
      <w:r w:rsidR="00237802">
        <w:t xml:space="preserve"> (</w:t>
      </w:r>
      <w:proofErr w:type="spellStart"/>
      <w:r w:rsidR="00237802">
        <w:t>qN</w:t>
      </w:r>
      <w:proofErr w:type="spellEnd"/>
      <w:r w:rsidR="00237802">
        <w:t>) and how to retrieve the proper statistics.</w:t>
      </w:r>
    </w:p>
    <w:p w:rsidR="00176E77" w:rsidRDefault="00176E77" w:rsidP="00237802">
      <w:pPr>
        <w:pStyle w:val="tutorialText"/>
      </w:pPr>
    </w:p>
    <w:p w:rsidR="00176E77" w:rsidRDefault="00237802" w:rsidP="00237802">
      <w:pPr>
        <w:pStyle w:val="tutorialText"/>
        <w:rPr>
          <w:b/>
        </w:rPr>
      </w:pPr>
      <w:r>
        <w:rPr>
          <w:b/>
        </w:rPr>
        <w:t>2</w:t>
      </w:r>
      <w:r w:rsidR="00176E77" w:rsidRPr="00176E77">
        <w:rPr>
          <w:b/>
        </w:rPr>
        <w:t xml:space="preserve">.1 </w:t>
      </w:r>
      <w:r>
        <w:rPr>
          <w:b/>
        </w:rPr>
        <w:t>Mutation models</w:t>
      </w:r>
    </w:p>
    <w:p w:rsidR="002A5AEC" w:rsidRPr="00CE41D4" w:rsidRDefault="002A5AEC" w:rsidP="00237802">
      <w:pPr>
        <w:pStyle w:val="tutorialText"/>
        <w:rPr>
          <w:b/>
          <w:rPrChange w:id="0" w:author="Microsoft account" w:date="2014-08-21T14:05:00Z">
            <w:rPr/>
          </w:rPrChange>
        </w:rPr>
      </w:pPr>
      <w:proofErr w:type="gramStart"/>
      <w:r w:rsidRPr="00CE41D4">
        <w:rPr>
          <w:b/>
          <w:rPrChange w:id="1" w:author="Microsoft account" w:date="2014-08-21T14:05:00Z">
            <w:rPr/>
          </w:rPrChange>
        </w:rPr>
        <w:t>keywords</w:t>
      </w:r>
      <w:proofErr w:type="gramEnd"/>
      <w:r w:rsidRPr="00CE41D4">
        <w:rPr>
          <w:b/>
          <w:rPrChange w:id="2" w:author="Microsoft account" w:date="2014-08-21T14:05:00Z">
            <w:rPr/>
          </w:rPrChange>
        </w:rPr>
        <w:t>: mutation model, number of alleles, genotype, genotype file, middle allele</w:t>
      </w:r>
    </w:p>
    <w:p w:rsidR="00237802" w:rsidRDefault="00B103DB" w:rsidP="00237802">
      <w:pPr>
        <w:pStyle w:val="tutorialText"/>
      </w:pPr>
      <w:r>
        <w:t xml:space="preserve">Population genetic analyses are dependent on the presence of genetic variation in the population at a certain locus. This variation can arise either through mutation or migration. </w:t>
      </w:r>
      <w:del w:id="3" w:author="Microsoft account" w:date="2014-08-21T11:41:00Z">
        <w:r w:rsidDel="001707D4">
          <w:delText xml:space="preserve">Here </w:delText>
        </w:r>
      </w:del>
      <w:ins w:id="4" w:author="Microsoft account" w:date="2014-08-21T11:41:00Z">
        <w:r w:rsidR="001707D4">
          <w:t>To start</w:t>
        </w:r>
        <w:r w:rsidR="001707D4">
          <w:t xml:space="preserve"> </w:t>
        </w:r>
      </w:ins>
      <w:r>
        <w:t xml:space="preserve">we will </w:t>
      </w:r>
      <w:r w:rsidR="00454B7B">
        <w:t>visualise and compare two different</w:t>
      </w:r>
      <w:r>
        <w:t xml:space="preserve"> process of mutation</w:t>
      </w:r>
      <w:r w:rsidR="004A5EF0">
        <w:t xml:space="preserve"> </w:t>
      </w:r>
      <w:ins w:id="5" w:author="Microsoft account" w:date="2014-08-21T11:41:00Z">
        <w:r w:rsidR="001707D4">
          <w:t xml:space="preserve">in </w:t>
        </w:r>
        <w:proofErr w:type="spellStart"/>
        <w:r w:rsidR="001707D4">
          <w:t>qN</w:t>
        </w:r>
        <w:proofErr w:type="spellEnd"/>
        <w:r w:rsidR="001707D4">
          <w:t xml:space="preserve"> </w:t>
        </w:r>
      </w:ins>
      <w:r w:rsidR="004A5EF0">
        <w:t xml:space="preserve">and </w:t>
      </w:r>
      <w:ins w:id="6" w:author="Microsoft account" w:date="2014-08-21T11:41:00Z">
        <w:r w:rsidR="001707D4">
          <w:t xml:space="preserve">look at the </w:t>
        </w:r>
      </w:ins>
      <w:r w:rsidR="004A5EF0">
        <w:t>accumulation of alleles</w:t>
      </w:r>
      <w:r>
        <w:t xml:space="preserve"> of a neutral locus</w:t>
      </w:r>
      <w:r w:rsidR="00454B7B">
        <w:t xml:space="preserve"> over time</w:t>
      </w:r>
      <w:r w:rsidR="00FE2D58">
        <w:t xml:space="preserve"> in a single, isolated population </w:t>
      </w:r>
      <w:r w:rsidR="00716540">
        <w:t>consisting of 1</w:t>
      </w:r>
      <w:r w:rsidR="00CB5FDD">
        <w:t>0’</w:t>
      </w:r>
      <w:r w:rsidR="00716540">
        <w:t>000</w:t>
      </w:r>
      <w:r w:rsidR="00975955">
        <w:t xml:space="preserve"> randomly mating</w:t>
      </w:r>
      <w:r w:rsidR="00FE2D58">
        <w:t xml:space="preserve"> hermaphrodites. </w:t>
      </w:r>
    </w:p>
    <w:p w:rsidR="00FA69DA" w:rsidRDefault="00FE2D58" w:rsidP="00732A61">
      <w:pPr>
        <w:pStyle w:val="tutorialText"/>
      </w:pPr>
      <w:r>
        <w:t xml:space="preserve">Since </w:t>
      </w:r>
      <w:proofErr w:type="spellStart"/>
      <w:r>
        <w:t>qN</w:t>
      </w:r>
      <w:proofErr w:type="spellEnd"/>
      <w:r>
        <w:t xml:space="preserve"> default settings assumes a single, isolated population of</w:t>
      </w:r>
      <w:r w:rsidR="00975955">
        <w:t xml:space="preserve"> randomly mating</w:t>
      </w:r>
      <w:r>
        <w:t xml:space="preserve"> hermaphrodites, we do not need to specify</w:t>
      </w:r>
      <w:ins w:id="7" w:author="Microsoft account" w:date="2014-08-21T12:58:00Z">
        <w:r w:rsidR="00384E69">
          <w:t xml:space="preserve"> any of</w:t>
        </w:r>
      </w:ins>
      <w:r>
        <w:t xml:space="preserve"> </w:t>
      </w:r>
      <w:proofErr w:type="gramStart"/>
      <w:r>
        <w:t>th</w:t>
      </w:r>
      <w:proofErr w:type="gramEnd"/>
      <w:del w:id="8" w:author="Microsoft account" w:date="2014-08-21T12:58:00Z">
        <w:r w:rsidDel="00384E69">
          <w:delText>e</w:delText>
        </w:r>
      </w:del>
      <w:ins w:id="9" w:author="Microsoft account" w:date="2014-08-21T12:58:00Z">
        <w:r w:rsidR="00384E69">
          <w:t>o</w:t>
        </w:r>
      </w:ins>
      <w:r>
        <w:t>se parameters.</w:t>
      </w:r>
      <w:r w:rsidR="004A5EF0">
        <w:t xml:space="preserve"> However,</w:t>
      </w:r>
      <w:r>
        <w:t xml:space="preserve"> </w:t>
      </w:r>
      <w:r w:rsidR="004A5EF0">
        <w:t>i</w:t>
      </w:r>
      <w:r w:rsidR="00B103DB">
        <w:t xml:space="preserve">f we want to introduce </w:t>
      </w:r>
      <w:r>
        <w:t>a single</w:t>
      </w:r>
      <w:r w:rsidR="00B103DB">
        <w:t xml:space="preserve"> </w:t>
      </w:r>
      <w:r>
        <w:t xml:space="preserve">neutral </w:t>
      </w:r>
      <w:r w:rsidR="00B103DB">
        <w:t xml:space="preserve">locus to our </w:t>
      </w:r>
      <w:r>
        <w:t>population</w:t>
      </w:r>
      <w:r w:rsidR="00B103DB">
        <w:t xml:space="preserve">, we will have to tell it </w:t>
      </w:r>
      <w:r w:rsidR="004A5EF0">
        <w:t xml:space="preserve">to </w:t>
      </w:r>
      <w:proofErr w:type="spellStart"/>
      <w:r w:rsidR="004A5EF0">
        <w:t>qN</w:t>
      </w:r>
      <w:proofErr w:type="spellEnd"/>
    </w:p>
    <w:p w:rsidR="00FA69DA" w:rsidRDefault="00B103DB" w:rsidP="00BB7BA9">
      <w:pPr>
        <w:pStyle w:val="codepar"/>
      </w:pPr>
      <w:proofErr w:type="spellStart"/>
      <w:r w:rsidRPr="00B103DB">
        <w:rPr>
          <w:rStyle w:val="codeword"/>
        </w:rPr>
        <w:t>ntrl_loci</w:t>
      </w:r>
      <w:proofErr w:type="spellEnd"/>
      <w:r w:rsidRPr="00B103DB">
        <w:rPr>
          <w:rStyle w:val="codeword"/>
        </w:rPr>
        <w:t xml:space="preserve"> 1</w:t>
      </w:r>
      <w:r>
        <w:t xml:space="preserve"> </w:t>
      </w:r>
    </w:p>
    <w:p w:rsidR="00BB7BA9" w:rsidRDefault="00BB7BA9" w:rsidP="00BB7BA9">
      <w:pPr>
        <w:pStyle w:val="codepar"/>
      </w:pPr>
    </w:p>
    <w:p w:rsidR="00732A61" w:rsidRDefault="00B103DB" w:rsidP="00732A61">
      <w:pPr>
        <w:pStyle w:val="tutorialText"/>
      </w:pPr>
      <w:r>
        <w:t xml:space="preserve">Next, we will have to specify how many </w:t>
      </w:r>
      <w:r w:rsidR="00FA69DA">
        <w:t xml:space="preserve">alleles could possible exist for this locus. In theory, an infinite amount of potential alleles could mutate into existence, but with many neutral loci, this is actually not the case. Microsatellites have </w:t>
      </w:r>
      <w:proofErr w:type="gramStart"/>
      <w:r w:rsidR="00FA69DA">
        <w:t>an</w:t>
      </w:r>
      <w:proofErr w:type="gramEnd"/>
      <w:r w:rsidR="00FA69DA">
        <w:t xml:space="preserve"> </w:t>
      </w:r>
      <w:del w:id="10" w:author="Microsoft account" w:date="2014-08-21T12:59:00Z">
        <w:r w:rsidR="00FA69DA" w:rsidDel="00384E69">
          <w:delText xml:space="preserve">absolute </w:delText>
        </w:r>
      </w:del>
      <w:r w:rsidR="00FA69DA">
        <w:t xml:space="preserve">minimum </w:t>
      </w:r>
      <w:del w:id="11" w:author="Microsoft account" w:date="2014-08-21T12:59:00Z">
        <w:r w:rsidR="00FA69DA" w:rsidDel="00384E69">
          <w:delText xml:space="preserve">number of </w:delText>
        </w:r>
      </w:del>
      <w:r w:rsidR="00FA69DA">
        <w:t>repeat</w:t>
      </w:r>
      <w:del w:id="12" w:author="Microsoft account" w:date="2014-08-21T12:59:00Z">
        <w:r w:rsidR="00FA69DA" w:rsidDel="00384E69">
          <w:delText>s</w:delText>
        </w:r>
      </w:del>
      <w:ins w:id="13" w:author="Microsoft account" w:date="2014-08-21T12:59:00Z">
        <w:r w:rsidR="00384E69">
          <w:t xml:space="preserve"> of one</w:t>
        </w:r>
      </w:ins>
      <w:r w:rsidR="00FA69DA">
        <w:t xml:space="preserve">, and often some maximum length can also be observed. SNP’s theoretically have four possible alleles (G C A T), but in practise are mostly </w:t>
      </w:r>
      <w:proofErr w:type="spellStart"/>
      <w:r w:rsidR="00FA69DA">
        <w:t>biallelic</w:t>
      </w:r>
      <w:proofErr w:type="spellEnd"/>
      <w:r w:rsidR="00732A61">
        <w:t>, as are AFLPs</w:t>
      </w:r>
      <w:r w:rsidR="00FA69DA">
        <w:t xml:space="preserve">. </w:t>
      </w:r>
      <w:r w:rsidR="00732A61">
        <w:t>For the sake of this exercise, we select a slightly larger number alleles:</w:t>
      </w:r>
    </w:p>
    <w:p w:rsidR="00732A61" w:rsidRDefault="00732A61" w:rsidP="00BB7BA9">
      <w:pPr>
        <w:pStyle w:val="codepar"/>
        <w:rPr>
          <w:rStyle w:val="codeword"/>
        </w:rPr>
      </w:pPr>
      <w:proofErr w:type="spellStart"/>
      <w:proofErr w:type="gramStart"/>
      <w:r w:rsidRPr="00732A61">
        <w:rPr>
          <w:rStyle w:val="codeword"/>
        </w:rPr>
        <w:t>ntrl_all</w:t>
      </w:r>
      <w:proofErr w:type="spellEnd"/>
      <w:proofErr w:type="gramEnd"/>
      <w:r>
        <w:t xml:space="preserve"> </w:t>
      </w:r>
      <w:r w:rsidR="00CB5FDD">
        <w:rPr>
          <w:rStyle w:val="codeword"/>
        </w:rPr>
        <w:t>11</w:t>
      </w:r>
      <w:ins w:id="14" w:author="Microsoft account" w:date="2014-08-21T13:02:00Z">
        <w:r w:rsidR="00384E69">
          <w:rPr>
            <w:rStyle w:val="codeword"/>
          </w:rPr>
          <w:tab/>
        </w:r>
      </w:ins>
      <w:ins w:id="15" w:author="Microsoft account" w:date="2014-08-21T13:03:00Z">
        <w:r w:rsidR="00384E69">
          <w:rPr>
            <w:rStyle w:val="codeword"/>
          </w:rPr>
          <w:t xml:space="preserve"> </w:t>
        </w:r>
      </w:ins>
      <w:ins w:id="16" w:author="Microsoft account" w:date="2014-08-21T13:02:00Z">
        <w:r w:rsidR="00384E69">
          <w:rPr>
            <w:rStyle w:val="codeword"/>
          </w:rPr>
          <w:t># default is 255 alleles</w:t>
        </w:r>
      </w:ins>
    </w:p>
    <w:p w:rsidR="00BB7BA9" w:rsidRDefault="00BB7BA9" w:rsidP="00BB7BA9">
      <w:pPr>
        <w:pStyle w:val="codepar"/>
      </w:pPr>
    </w:p>
    <w:p w:rsidR="00124254" w:rsidRDefault="00732A61" w:rsidP="00732A61">
      <w:pPr>
        <w:pStyle w:val="tutorialText"/>
      </w:pPr>
      <w:proofErr w:type="spellStart"/>
      <w:proofErr w:type="gramStart"/>
      <w:r w:rsidRPr="00732A61">
        <w:rPr>
          <w:b/>
        </w:rPr>
        <w:t>qN</w:t>
      </w:r>
      <w:proofErr w:type="spellEnd"/>
      <w:proofErr w:type="gramEnd"/>
      <w:r w:rsidRPr="00732A61">
        <w:rPr>
          <w:b/>
        </w:rPr>
        <w:t xml:space="preserve"> can maximally have 256 alleles per locus, but due to the architecture of </w:t>
      </w:r>
      <w:proofErr w:type="spellStart"/>
      <w:r w:rsidRPr="00732A61">
        <w:rPr>
          <w:b/>
        </w:rPr>
        <w:t>qN</w:t>
      </w:r>
      <w:proofErr w:type="spellEnd"/>
      <w:r w:rsidRPr="00732A61">
        <w:rPr>
          <w:b/>
        </w:rPr>
        <w:t>, it is often better to pick an odd number of alleles</w:t>
      </w:r>
      <w:r>
        <w:t xml:space="preserve">, so that one allele is the ‘middle allele’. </w:t>
      </w:r>
    </w:p>
    <w:p w:rsidR="00B103DB" w:rsidRDefault="00716540" w:rsidP="00732A61">
      <w:pPr>
        <w:pStyle w:val="tutorialText"/>
      </w:pPr>
      <w:r>
        <w:t xml:space="preserve">Even though it is possible for our population to finally have </w:t>
      </w:r>
      <w:r w:rsidR="00CB5FDD">
        <w:t>11</w:t>
      </w:r>
      <w:r>
        <w:t xml:space="preserve"> different alleles in the population, we will let our population start off monomorphic, i.e. all individuals are homozygous for the ‘middle allele’:</w:t>
      </w:r>
    </w:p>
    <w:p w:rsidR="00716540" w:rsidRDefault="00716540" w:rsidP="00BB7BA9">
      <w:pPr>
        <w:pStyle w:val="codepar"/>
        <w:rPr>
          <w:rStyle w:val="codeword"/>
        </w:rPr>
      </w:pPr>
      <w:proofErr w:type="spellStart"/>
      <w:proofErr w:type="gramStart"/>
      <w:r w:rsidRPr="00716540">
        <w:rPr>
          <w:rStyle w:val="codeword"/>
        </w:rPr>
        <w:t>ntrl_</w:t>
      </w:r>
      <w:r w:rsidR="00CB5FDD">
        <w:rPr>
          <w:rStyle w:val="codeword"/>
        </w:rPr>
        <w:t>ini_</w:t>
      </w:r>
      <w:r w:rsidRPr="00716540">
        <w:rPr>
          <w:rStyle w:val="codeword"/>
        </w:rPr>
        <w:t>allele_model</w:t>
      </w:r>
      <w:proofErr w:type="spellEnd"/>
      <w:proofErr w:type="gramEnd"/>
      <w:r w:rsidRPr="00716540">
        <w:rPr>
          <w:rStyle w:val="codeword"/>
        </w:rPr>
        <w:t xml:space="preserve"> 1</w:t>
      </w:r>
      <w:ins w:id="17" w:author="Microsoft account" w:date="2014-08-21T13:00:00Z">
        <w:r w:rsidR="00384E69">
          <w:rPr>
            <w:rStyle w:val="codeword"/>
          </w:rPr>
          <w:tab/>
        </w:r>
      </w:ins>
      <w:ins w:id="18" w:author="Microsoft account" w:date="2014-08-21T13:02:00Z">
        <w:r w:rsidR="00384E69">
          <w:rPr>
            <w:rStyle w:val="codeword"/>
          </w:rPr>
          <w:t xml:space="preserve">  </w:t>
        </w:r>
      </w:ins>
      <w:ins w:id="19" w:author="Microsoft account" w:date="2014-08-21T13:00:00Z">
        <w:r w:rsidR="00384E69">
          <w:rPr>
            <w:rStyle w:val="codeword"/>
          </w:rPr>
          <w:t xml:space="preserve"># 1= population starts monomorphic; 0(default)= population starts </w:t>
        </w:r>
      </w:ins>
      <w:ins w:id="20" w:author="Microsoft account" w:date="2014-08-21T13:01:00Z">
        <w:r w:rsidR="00384E69">
          <w:rPr>
            <w:rStyle w:val="codeword"/>
          </w:rPr>
          <w:t xml:space="preserve">(maximally) </w:t>
        </w:r>
      </w:ins>
      <w:ins w:id="21" w:author="Microsoft account" w:date="2014-08-21T13:00:00Z">
        <w:r w:rsidR="00384E69">
          <w:rPr>
            <w:rStyle w:val="codeword"/>
          </w:rPr>
          <w:t>polymorphic</w:t>
        </w:r>
      </w:ins>
    </w:p>
    <w:p w:rsidR="00BB7BA9" w:rsidRPr="00716540" w:rsidRDefault="00BB7BA9" w:rsidP="00BB7BA9">
      <w:pPr>
        <w:pStyle w:val="codepar"/>
        <w:rPr>
          <w:rStyle w:val="codeword"/>
        </w:rPr>
      </w:pPr>
    </w:p>
    <w:p w:rsidR="00732A61" w:rsidRDefault="00732A61" w:rsidP="00732A61">
      <w:pPr>
        <w:pStyle w:val="tutorialText"/>
      </w:pPr>
      <w:r>
        <w:t>Next we will define the mutation rate of th</w:t>
      </w:r>
      <w:r w:rsidR="00FE2D58">
        <w:t xml:space="preserve">is locus. </w:t>
      </w:r>
      <w:r w:rsidR="00192CBE">
        <w:t>What</w:t>
      </w:r>
      <w:r w:rsidR="00FE2D58">
        <w:t xml:space="preserve"> is</w:t>
      </w:r>
      <w:r w:rsidR="00192CBE">
        <w:t xml:space="preserve"> the probability</w:t>
      </w:r>
      <w:r w:rsidR="00FE2D58">
        <w:t xml:space="preserve"> that an allele will mutate </w:t>
      </w:r>
      <w:r w:rsidR="00192CBE">
        <w:t>from one</w:t>
      </w:r>
      <w:r w:rsidR="00FE2D58">
        <w:t xml:space="preserve"> generation</w:t>
      </w:r>
      <w:r w:rsidR="00192CBE">
        <w:t xml:space="preserve"> to the next</w:t>
      </w:r>
      <w:r w:rsidR="00FE2D58">
        <w:t xml:space="preserve">? </w:t>
      </w:r>
      <w:r w:rsidR="00192CBE">
        <w:t xml:space="preserve">This depends on many factors and can be anything from a thousandth to a </w:t>
      </w:r>
      <w:del w:id="22" w:author="Microsoft account" w:date="2014-08-21T13:02:00Z">
        <w:r w:rsidR="00192CBE" w:rsidDel="00384E69">
          <w:delText>m</w:delText>
        </w:r>
      </w:del>
      <w:ins w:id="23" w:author="Microsoft account" w:date="2014-08-21T13:02:00Z">
        <w:r w:rsidR="00384E69">
          <w:t>b</w:t>
        </w:r>
      </w:ins>
      <w:r w:rsidR="00192CBE">
        <w:t xml:space="preserve">illionth. We will set it relatively high for this exercise. </w:t>
      </w:r>
    </w:p>
    <w:p w:rsidR="00192CBE" w:rsidRDefault="00192CBE" w:rsidP="00BB7BA9">
      <w:pPr>
        <w:pStyle w:val="codepar"/>
        <w:rPr>
          <w:rStyle w:val="codeword"/>
        </w:rPr>
      </w:pPr>
      <w:proofErr w:type="spellStart"/>
      <w:proofErr w:type="gramStart"/>
      <w:r w:rsidRPr="00192CBE">
        <w:rPr>
          <w:rStyle w:val="codeword"/>
        </w:rPr>
        <w:t>ntrl_mutation_rate</w:t>
      </w:r>
      <w:proofErr w:type="spellEnd"/>
      <w:proofErr w:type="gramEnd"/>
      <w:r w:rsidRPr="00192CBE">
        <w:rPr>
          <w:rStyle w:val="codeword"/>
        </w:rPr>
        <w:t xml:space="preserve"> 1e-3</w:t>
      </w:r>
      <w:r>
        <w:rPr>
          <w:rStyle w:val="codeword"/>
        </w:rPr>
        <w:t xml:space="preserve"> # or 0.001; </w:t>
      </w:r>
      <w:proofErr w:type="spellStart"/>
      <w:r>
        <w:rPr>
          <w:rStyle w:val="codeword"/>
        </w:rPr>
        <w:t>qN</w:t>
      </w:r>
      <w:proofErr w:type="spellEnd"/>
      <w:r>
        <w:rPr>
          <w:rStyle w:val="codeword"/>
        </w:rPr>
        <w:t xml:space="preserve"> recognizes both notations</w:t>
      </w:r>
    </w:p>
    <w:p w:rsidR="00BB7BA9" w:rsidRDefault="00BB7BA9" w:rsidP="00BB7BA9">
      <w:pPr>
        <w:pStyle w:val="codepar"/>
        <w:rPr>
          <w:rStyle w:val="codeword"/>
        </w:rPr>
      </w:pPr>
    </w:p>
    <w:p w:rsidR="00192CBE" w:rsidRDefault="008C6F1E" w:rsidP="00192CBE">
      <w:pPr>
        <w:pStyle w:val="tutorialText"/>
        <w:rPr>
          <w:rStyle w:val="codeword"/>
          <w:rFonts w:ascii="Times New Roman" w:hAnsi="Times New Roman"/>
        </w:rPr>
      </w:pPr>
      <w:r>
        <w:rPr>
          <w:rStyle w:val="codeword"/>
          <w:rFonts w:ascii="Times New Roman" w:hAnsi="Times New Roman"/>
        </w:rPr>
        <w:t xml:space="preserve">Lastly, we will have to decide what </w:t>
      </w:r>
      <w:ins w:id="24" w:author="Microsoft account" w:date="2014-08-21T13:03:00Z">
        <w:r w:rsidR="00384E69">
          <w:rPr>
            <w:rStyle w:val="codeword"/>
            <w:rFonts w:ascii="Times New Roman" w:hAnsi="Times New Roman"/>
          </w:rPr>
          <w:t xml:space="preserve">actually </w:t>
        </w:r>
      </w:ins>
      <w:r>
        <w:rPr>
          <w:rStyle w:val="codeword"/>
          <w:rFonts w:ascii="Times New Roman" w:hAnsi="Times New Roman"/>
        </w:rPr>
        <w:t>happens when a mutation occurs.</w:t>
      </w:r>
      <w:r w:rsidR="00682326">
        <w:rPr>
          <w:rStyle w:val="codeword"/>
          <w:rFonts w:ascii="Times New Roman" w:hAnsi="Times New Roman"/>
        </w:rPr>
        <w:t xml:space="preserve"> </w:t>
      </w:r>
      <w:proofErr w:type="spellStart"/>
      <w:proofErr w:type="gramStart"/>
      <w:r w:rsidR="00682326">
        <w:rPr>
          <w:rStyle w:val="codeword"/>
          <w:rFonts w:ascii="Times New Roman" w:hAnsi="Times New Roman"/>
        </w:rPr>
        <w:t>qN</w:t>
      </w:r>
      <w:proofErr w:type="spellEnd"/>
      <w:proofErr w:type="gramEnd"/>
      <w:r w:rsidR="00682326">
        <w:rPr>
          <w:rStyle w:val="codeword"/>
          <w:rFonts w:ascii="Times New Roman" w:hAnsi="Times New Roman"/>
        </w:rPr>
        <w:t xml:space="preserve"> offers two options: 1) if an allele mutates it will mutate to any other allele with equal probability (the K-Allele Model); or 2) if an allele mutates it can only mutate one allele higher or one allele lower (the Single Step Mutation model). This last option corresponds to how microsatellites are expected to mutate; a microsatellite of 4 repeats will only mutate to 3 repeats of 5 repeats. See the section 9.2 ‘Mutation’ for more information. In this section we would like to demonstrate the difference between these two options, so we will run our simulation twice. Once </w:t>
      </w:r>
    </w:p>
    <w:p w:rsidR="00682326" w:rsidRDefault="00682326" w:rsidP="00BB7BA9">
      <w:pPr>
        <w:pStyle w:val="codepar"/>
        <w:rPr>
          <w:rStyle w:val="codeword"/>
        </w:rPr>
      </w:pPr>
      <w:proofErr w:type="spellStart"/>
      <w:proofErr w:type="gramStart"/>
      <w:r w:rsidRPr="001B7008">
        <w:rPr>
          <w:rStyle w:val="codeword"/>
        </w:rPr>
        <w:t>ntrl_muta</w:t>
      </w:r>
      <w:r w:rsidR="004A5EF0" w:rsidRPr="001B7008">
        <w:rPr>
          <w:rStyle w:val="codeword"/>
        </w:rPr>
        <w:t>t</w:t>
      </w:r>
      <w:r w:rsidRPr="001B7008">
        <w:rPr>
          <w:rStyle w:val="codeword"/>
        </w:rPr>
        <w:t>ion_model</w:t>
      </w:r>
      <w:proofErr w:type="spellEnd"/>
      <w:proofErr w:type="gramEnd"/>
      <w:r w:rsidRPr="001B7008">
        <w:rPr>
          <w:rStyle w:val="codeword"/>
        </w:rPr>
        <w:t xml:space="preserve"> 0 # = KAM </w:t>
      </w:r>
    </w:p>
    <w:p w:rsidR="00BB7BA9" w:rsidRPr="001B7008" w:rsidRDefault="00BB7BA9" w:rsidP="00BB7BA9">
      <w:pPr>
        <w:pStyle w:val="codepar"/>
        <w:rPr>
          <w:rStyle w:val="codeword"/>
        </w:rPr>
      </w:pPr>
    </w:p>
    <w:p w:rsidR="00682326" w:rsidRDefault="00682326" w:rsidP="00192CBE">
      <w:pPr>
        <w:pStyle w:val="tutorialText"/>
        <w:rPr>
          <w:rStyle w:val="codeword"/>
          <w:rFonts w:ascii="Times New Roman" w:hAnsi="Times New Roman"/>
        </w:rPr>
      </w:pPr>
      <w:proofErr w:type="gramStart"/>
      <w:r>
        <w:rPr>
          <w:rStyle w:val="codeword"/>
          <w:rFonts w:ascii="Times New Roman" w:hAnsi="Times New Roman"/>
        </w:rPr>
        <w:t>and</w:t>
      </w:r>
      <w:proofErr w:type="gramEnd"/>
      <w:r>
        <w:rPr>
          <w:rStyle w:val="codeword"/>
          <w:rFonts w:ascii="Times New Roman" w:hAnsi="Times New Roman"/>
        </w:rPr>
        <w:t xml:space="preserve"> once </w:t>
      </w:r>
    </w:p>
    <w:p w:rsidR="00682326" w:rsidRPr="00682326" w:rsidRDefault="00682326" w:rsidP="00BB7BA9">
      <w:pPr>
        <w:pStyle w:val="codepar"/>
        <w:rPr>
          <w:rStyle w:val="codeword"/>
        </w:rPr>
      </w:pPr>
      <w:proofErr w:type="spellStart"/>
      <w:proofErr w:type="gramStart"/>
      <w:r w:rsidRPr="00682326">
        <w:rPr>
          <w:rStyle w:val="codeword"/>
        </w:rPr>
        <w:t>ntrl_muta</w:t>
      </w:r>
      <w:r w:rsidR="004A5EF0">
        <w:rPr>
          <w:rStyle w:val="codeword"/>
        </w:rPr>
        <w:t>t</w:t>
      </w:r>
      <w:r w:rsidRPr="00682326">
        <w:rPr>
          <w:rStyle w:val="codeword"/>
        </w:rPr>
        <w:t>ion_model</w:t>
      </w:r>
      <w:proofErr w:type="spellEnd"/>
      <w:proofErr w:type="gramEnd"/>
      <w:r w:rsidRPr="00682326">
        <w:rPr>
          <w:rStyle w:val="codeword"/>
        </w:rPr>
        <w:t xml:space="preserve"> 1 # = SSM</w:t>
      </w:r>
    </w:p>
    <w:p w:rsidR="00A673D6" w:rsidRDefault="004A5EF0" w:rsidP="00BF546B">
      <w:pPr>
        <w:pStyle w:val="tutorialText"/>
        <w:spacing w:before="240"/>
      </w:pPr>
      <w:r>
        <w:t>Lastly, we will have to think about output. We could, as in the previous chapter, save output such as the size of the population. But since our population will start at its carrying capacity and is not undergoing any selection, migration or extinction</w:t>
      </w:r>
      <w:r w:rsidR="00A673D6">
        <w:t xml:space="preserve">, demographic parameters are not </w:t>
      </w:r>
      <w:ins w:id="25" w:author="Microsoft account" w:date="2014-08-21T13:06:00Z">
        <w:r w:rsidR="00384E69">
          <w:t>going to be very interesting</w:t>
        </w:r>
      </w:ins>
      <w:ins w:id="26" w:author="Microsoft account" w:date="2014-08-21T13:08:00Z">
        <w:r w:rsidR="00B94677">
          <w:t>.</w:t>
        </w:r>
      </w:ins>
      <w:del w:id="27" w:author="Microsoft account" w:date="2014-08-21T13:06:00Z">
        <w:r w:rsidR="00A673D6" w:rsidDel="00384E69">
          <w:delText>expected to change</w:delText>
        </w:r>
      </w:del>
      <w:ins w:id="28" w:author="Microsoft account" w:date="2014-08-21T13:06:00Z">
        <w:r w:rsidR="00384E69">
          <w:t xml:space="preserve"> (</w:t>
        </w:r>
        <w:r w:rsidR="00384E69" w:rsidRPr="00384E69">
          <w:rPr>
            <w:b/>
            <w:rPrChange w:id="29" w:author="Microsoft account" w:date="2014-08-21T13:08:00Z">
              <w:rPr/>
            </w:rPrChange>
          </w:rPr>
          <w:t>Question:</w:t>
        </w:r>
        <w:r w:rsidR="00384E69">
          <w:t xml:space="preserve"> </w:t>
        </w:r>
      </w:ins>
      <w:ins w:id="30" w:author="Microsoft account" w:date="2014-08-21T13:07:00Z">
        <w:r w:rsidR="00384E69">
          <w:t>Based on the default options we are using for breeding in</w:t>
        </w:r>
      </w:ins>
      <w:ins w:id="31" w:author="Microsoft account" w:date="2014-08-21T13:06:00Z">
        <w:r w:rsidR="00384E69">
          <w:t xml:space="preserve"> our current scenario</w:t>
        </w:r>
      </w:ins>
      <w:ins w:id="32" w:author="Microsoft account" w:date="2014-08-21T13:07:00Z">
        <w:r w:rsidR="00384E69">
          <w:t>,</w:t>
        </w:r>
      </w:ins>
      <w:ins w:id="33" w:author="Microsoft account" w:date="2014-08-21T13:08:00Z">
        <w:r w:rsidR="00384E69">
          <w:t xml:space="preserve"> how do you expect the demography to behave in our simulation?</w:t>
        </w:r>
      </w:ins>
      <w:ins w:id="34" w:author="Microsoft account" w:date="2014-08-21T13:06:00Z">
        <w:r w:rsidR="00384E69">
          <w:t>)</w:t>
        </w:r>
      </w:ins>
      <w:del w:id="35" w:author="Microsoft account" w:date="2014-08-21T13:08:00Z">
        <w:r w:rsidR="00A673D6" w:rsidDel="00B94677">
          <w:delText>.</w:delText>
        </w:r>
      </w:del>
      <w:r w:rsidR="00A673D6">
        <w:t xml:space="preserve"> Instead we could have a look at section 9.5 ‘Summary statistics’ of the manual to see statistics potentially more interesting for our current simulation.</w:t>
      </w:r>
      <w:r>
        <w:t xml:space="preserve"> </w:t>
      </w:r>
      <w:r w:rsidR="00A673D6">
        <w:t xml:space="preserve">Because we are currently interested in the </w:t>
      </w:r>
      <w:r w:rsidR="00975955">
        <w:t>accumulation</w:t>
      </w:r>
      <w:r w:rsidR="00A673D6">
        <w:t xml:space="preserve"> of new alleles over time, we will pick three statistics commonly used to reflect allelic diversity: the number of alleles</w:t>
      </w:r>
      <w:del w:id="36" w:author="Microsoft account" w:date="2014-08-21T13:09:00Z">
        <w:r w:rsidR="00A673D6" w:rsidDel="00B94677">
          <w:delText>,</w:delText>
        </w:r>
      </w:del>
      <w:r w:rsidR="00A673D6">
        <w:t xml:space="preserve"> present, observed </w:t>
      </w:r>
      <w:proofErr w:type="spellStart"/>
      <w:r w:rsidR="00A673D6">
        <w:t>heterozygosity</w:t>
      </w:r>
      <w:proofErr w:type="spellEnd"/>
      <w:r w:rsidR="00BF546B">
        <w:t xml:space="preserve"> (H</w:t>
      </w:r>
      <w:r w:rsidR="00BF546B">
        <w:rPr>
          <w:vertAlign w:val="subscript"/>
        </w:rPr>
        <w:t>O</w:t>
      </w:r>
      <w:r w:rsidR="00BF546B">
        <w:t>)</w:t>
      </w:r>
      <w:r w:rsidR="00A673D6">
        <w:t xml:space="preserve"> and expected </w:t>
      </w:r>
      <w:proofErr w:type="spellStart"/>
      <w:r w:rsidR="00A673D6">
        <w:t>heterozygosity</w:t>
      </w:r>
      <w:proofErr w:type="spellEnd"/>
      <w:r w:rsidR="00BF546B">
        <w:t xml:space="preserve"> (H</w:t>
      </w:r>
      <w:r w:rsidR="00BF546B">
        <w:rPr>
          <w:vertAlign w:val="subscript"/>
        </w:rPr>
        <w:t>S</w:t>
      </w:r>
      <w:r w:rsidR="00BF546B">
        <w:t>)</w:t>
      </w:r>
      <w:r w:rsidR="00A673D6">
        <w:t>.</w:t>
      </w:r>
      <w:ins w:id="37" w:author="Microsoft account" w:date="2014-08-21T13:53:00Z">
        <w:r w:rsidR="00FB2C31">
          <w:t xml:space="preserve"> </w:t>
        </w:r>
        <w:r w:rsidR="00FB2C31" w:rsidRPr="00FB2C31">
          <w:rPr>
            <w:b/>
            <w:rPrChange w:id="38" w:author="Microsoft account" w:date="2014-08-21T13:55:00Z">
              <w:rPr/>
            </w:rPrChange>
          </w:rPr>
          <w:t>Question:</w:t>
        </w:r>
        <w:r w:rsidR="00FB2C31">
          <w:t xml:space="preserve"> Often studies report allelic richness instead of the absolute number of alleles.</w:t>
        </w:r>
      </w:ins>
      <w:ins w:id="39" w:author="Microsoft account" w:date="2014-08-21T13:54:00Z">
        <w:r w:rsidR="00FB2C31">
          <w:t xml:space="preserve"> </w:t>
        </w:r>
        <w:proofErr w:type="spellStart"/>
        <w:proofErr w:type="gramStart"/>
        <w:r w:rsidR="00FB2C31">
          <w:t>qN</w:t>
        </w:r>
        <w:proofErr w:type="spellEnd"/>
        <w:proofErr w:type="gramEnd"/>
        <w:r w:rsidR="00FB2C31">
          <w:t xml:space="preserve"> can report the allelic richnes</w:t>
        </w:r>
      </w:ins>
      <w:ins w:id="40" w:author="Microsoft account" w:date="2014-08-21T13:55:00Z">
        <w:r w:rsidR="00FB2C31">
          <w:t>s</w:t>
        </w:r>
      </w:ins>
      <w:ins w:id="41" w:author="Microsoft account" w:date="2014-08-21T13:54:00Z">
        <w:r w:rsidR="00FB2C31">
          <w:t xml:space="preserve">, but </w:t>
        </w:r>
      </w:ins>
      <w:ins w:id="42" w:author="Microsoft account" w:date="2014-08-21T13:55:00Z">
        <w:r w:rsidR="00FB2C31">
          <w:t>w</w:t>
        </w:r>
      </w:ins>
      <w:ins w:id="43" w:author="Microsoft account" w:date="2014-08-21T13:54:00Z">
        <w:r w:rsidR="00FB2C31">
          <w:t>hy does this make</w:t>
        </w:r>
      </w:ins>
      <w:ins w:id="44" w:author="Microsoft account" w:date="2014-08-21T13:55:00Z">
        <w:r w:rsidR="00FB2C31">
          <w:t xml:space="preserve"> little sense </w:t>
        </w:r>
      </w:ins>
      <w:ins w:id="45" w:author="Microsoft account" w:date="2014-08-21T13:56:00Z">
        <w:r w:rsidR="00FB2C31">
          <w:t xml:space="preserve">to call this </w:t>
        </w:r>
      </w:ins>
      <w:ins w:id="46" w:author="Microsoft account" w:date="2014-08-21T13:55:00Z">
        <w:r w:rsidR="00FB2C31">
          <w:t>in our current scenario?</w:t>
        </w:r>
      </w:ins>
      <w:ins w:id="47" w:author="Microsoft account" w:date="2014-08-21T13:54:00Z">
        <w:r w:rsidR="00FB2C31">
          <w:t xml:space="preserve"> </w:t>
        </w:r>
      </w:ins>
      <w:ins w:id="48" w:author="Microsoft account" w:date="2014-08-21T13:53:00Z">
        <w:r w:rsidR="00FB2C31">
          <w:t xml:space="preserve"> </w:t>
        </w:r>
      </w:ins>
    </w:p>
    <w:p w:rsidR="00A673D6" w:rsidRDefault="00A673D6" w:rsidP="00BB7BA9">
      <w:pPr>
        <w:pStyle w:val="codepar"/>
        <w:rPr>
          <w:rStyle w:val="codeword"/>
        </w:rPr>
      </w:pPr>
      <w:proofErr w:type="gramStart"/>
      <w:r w:rsidRPr="00A673D6">
        <w:rPr>
          <w:rStyle w:val="codeword"/>
        </w:rPr>
        <w:t>stat</w:t>
      </w:r>
      <w:proofErr w:type="gramEnd"/>
      <w:ins w:id="49" w:author="Microsoft account" w:date="2014-08-21T13:38:00Z">
        <w:r w:rsidR="00A20274">
          <w:rPr>
            <w:rStyle w:val="codeword"/>
          </w:rPr>
          <w:t xml:space="preserve"> </w:t>
        </w:r>
      </w:ins>
      <w:r w:rsidRPr="00A673D6">
        <w:rPr>
          <w:rStyle w:val="codeword"/>
        </w:rPr>
        <w:t xml:space="preserve">{ </w:t>
      </w:r>
      <w:proofErr w:type="spellStart"/>
      <w:r w:rsidRPr="00A673D6">
        <w:rPr>
          <w:rStyle w:val="codeword"/>
        </w:rPr>
        <w:t>n.adlt.nbAll</w:t>
      </w:r>
      <w:proofErr w:type="spellEnd"/>
      <w:r w:rsidRPr="00A673D6">
        <w:rPr>
          <w:rStyle w:val="codeword"/>
        </w:rPr>
        <w:t xml:space="preserve"> </w:t>
      </w:r>
      <w:proofErr w:type="spellStart"/>
      <w:r w:rsidRPr="00A673D6">
        <w:rPr>
          <w:rStyle w:val="codeword"/>
        </w:rPr>
        <w:t>n.adlt.ho</w:t>
      </w:r>
      <w:proofErr w:type="spellEnd"/>
      <w:r w:rsidRPr="00A673D6">
        <w:rPr>
          <w:rStyle w:val="codeword"/>
        </w:rPr>
        <w:t xml:space="preserve"> </w:t>
      </w:r>
      <w:proofErr w:type="spellStart"/>
      <w:r w:rsidRPr="00A673D6">
        <w:rPr>
          <w:rStyle w:val="codeword"/>
        </w:rPr>
        <w:t>n.adlt.h</w:t>
      </w:r>
      <w:r w:rsidR="00975955">
        <w:rPr>
          <w:rStyle w:val="codeword"/>
        </w:rPr>
        <w:t>s</w:t>
      </w:r>
      <w:proofErr w:type="spellEnd"/>
      <w:r w:rsidRPr="00A673D6">
        <w:rPr>
          <w:rStyle w:val="codeword"/>
        </w:rPr>
        <w:t xml:space="preserve"> }</w:t>
      </w:r>
    </w:p>
    <w:p w:rsidR="00BB7BA9" w:rsidRPr="00A673D6" w:rsidRDefault="00BB7BA9" w:rsidP="00BB7BA9">
      <w:pPr>
        <w:pStyle w:val="codepar"/>
        <w:rPr>
          <w:rStyle w:val="codeword"/>
        </w:rPr>
      </w:pPr>
    </w:p>
    <w:p w:rsidR="00685FD9" w:rsidRDefault="00A673D6" w:rsidP="00237802">
      <w:pPr>
        <w:pStyle w:val="tutorialText"/>
      </w:pPr>
      <w:r>
        <w:t xml:space="preserve">But beside these summary statistics, </w:t>
      </w:r>
      <w:proofErr w:type="spellStart"/>
      <w:r>
        <w:t>qN</w:t>
      </w:r>
      <w:proofErr w:type="spellEnd"/>
      <w:r>
        <w:t xml:space="preserve"> can also give you as output the actual genotype of each individual for each generation. </w:t>
      </w:r>
      <w:r w:rsidR="00685FD9">
        <w:t>Since we would like to see which alleles exactly arise first, we need this option</w:t>
      </w:r>
    </w:p>
    <w:p w:rsidR="00A673D6" w:rsidRDefault="00685FD9" w:rsidP="00BB7BA9">
      <w:pPr>
        <w:pStyle w:val="codepar"/>
        <w:rPr>
          <w:rStyle w:val="codeword"/>
        </w:rPr>
      </w:pPr>
      <w:proofErr w:type="spellStart"/>
      <w:proofErr w:type="gramStart"/>
      <w:r w:rsidRPr="00685FD9">
        <w:rPr>
          <w:rStyle w:val="codeword"/>
        </w:rPr>
        <w:t>ntrl_save_genotype</w:t>
      </w:r>
      <w:proofErr w:type="spellEnd"/>
      <w:proofErr w:type="gramEnd"/>
      <w:r w:rsidRPr="00685FD9">
        <w:rPr>
          <w:rStyle w:val="codeword"/>
        </w:rPr>
        <w:t xml:space="preserve"> 1</w:t>
      </w:r>
      <w:r w:rsidRPr="00685FD9">
        <w:rPr>
          <w:rStyle w:val="codeword"/>
        </w:rPr>
        <w:tab/>
        <w:t># 1 = save standard genotype output</w:t>
      </w:r>
    </w:p>
    <w:p w:rsidR="00BB7BA9" w:rsidRPr="00685FD9" w:rsidRDefault="00BB7BA9" w:rsidP="00BB7BA9">
      <w:pPr>
        <w:pStyle w:val="codepar"/>
        <w:rPr>
          <w:rStyle w:val="codeword"/>
        </w:rPr>
      </w:pPr>
    </w:p>
    <w:p w:rsidR="00685FD9" w:rsidRDefault="00685FD9" w:rsidP="00237802">
      <w:pPr>
        <w:pStyle w:val="tutorialText"/>
      </w:pPr>
      <w:r>
        <w:t xml:space="preserve">It will now save for each generation the genotype of each individual. However, we do not need that much data, we will not be inspecting these files for each generation! </w:t>
      </w:r>
      <w:r w:rsidR="00CB5FDD">
        <w:t>As we are going to run the simulation for 4000 generations, t</w:t>
      </w:r>
      <w:r>
        <w:t xml:space="preserve">hat would be a lot of data, and would slow down the simulation considerably. Instead, we can tell </w:t>
      </w:r>
      <w:proofErr w:type="spellStart"/>
      <w:r>
        <w:t>q</w:t>
      </w:r>
      <w:r w:rsidR="00CB5FDD">
        <w:t>N</w:t>
      </w:r>
      <w:proofErr w:type="spellEnd"/>
      <w:r w:rsidR="00CB5FDD">
        <w:t xml:space="preserve"> to only save this file every 10</w:t>
      </w:r>
      <w:r>
        <w:t>00 generations</w:t>
      </w:r>
      <w:r w:rsidR="00975955">
        <w:t xml:space="preserve">. </w:t>
      </w:r>
    </w:p>
    <w:p w:rsidR="00685FD9" w:rsidRDefault="00CB5FDD" w:rsidP="00BB7BA9">
      <w:pPr>
        <w:pStyle w:val="codepar"/>
        <w:rPr>
          <w:rStyle w:val="codeword"/>
        </w:rPr>
      </w:pPr>
      <w:proofErr w:type="spellStart"/>
      <w:r>
        <w:rPr>
          <w:rStyle w:val="codeword"/>
        </w:rPr>
        <w:t>ntrl_genot_logtime</w:t>
      </w:r>
      <w:proofErr w:type="spellEnd"/>
      <w:r>
        <w:rPr>
          <w:rStyle w:val="codeword"/>
        </w:rPr>
        <w:t xml:space="preserve"> 10</w:t>
      </w:r>
      <w:r w:rsidR="00685FD9" w:rsidRPr="00975955">
        <w:rPr>
          <w:rStyle w:val="codeword"/>
        </w:rPr>
        <w:t>00</w:t>
      </w:r>
    </w:p>
    <w:p w:rsidR="00BB7BA9" w:rsidRPr="00975955" w:rsidRDefault="00BB7BA9" w:rsidP="00BB7BA9">
      <w:pPr>
        <w:pStyle w:val="codepar"/>
        <w:rPr>
          <w:rStyle w:val="codeword"/>
        </w:rPr>
      </w:pPr>
    </w:p>
    <w:p w:rsidR="00975955" w:rsidRDefault="00975955" w:rsidP="00237802">
      <w:pPr>
        <w:pStyle w:val="tutorialText"/>
      </w:pPr>
      <w:r>
        <w:t xml:space="preserve">(N.B. A similar parameter exists for the general statistics output, named </w:t>
      </w:r>
      <w:proofErr w:type="spellStart"/>
      <w:r w:rsidRPr="00975955">
        <w:rPr>
          <w:rStyle w:val="codeword"/>
        </w:rPr>
        <w:t>stat_log_time</w:t>
      </w:r>
      <w:proofErr w:type="spellEnd"/>
      <w:r>
        <w:t>.)</w:t>
      </w:r>
    </w:p>
    <w:p w:rsidR="00B103DB" w:rsidRDefault="00975955" w:rsidP="00237802">
      <w:pPr>
        <w:pStyle w:val="tutorialText"/>
      </w:pPr>
      <w:r>
        <w:t>Now we are ready to go: m</w:t>
      </w:r>
      <w:r w:rsidR="00682326">
        <w:t>ake two different setup files, one with the KAM muta</w:t>
      </w:r>
      <w:r w:rsidR="004A5EF0">
        <w:t>tion model and one with SSM. Add all the other parameters mentioned above</w:t>
      </w:r>
      <w:r w:rsidR="00003EF9">
        <w:t xml:space="preserve"> -</w:t>
      </w:r>
      <w:r w:rsidR="004A5EF0">
        <w:t xml:space="preserve"> do not forget to specify </w:t>
      </w:r>
      <w:proofErr w:type="spellStart"/>
      <w:r w:rsidR="004A5EF0" w:rsidRPr="004A5EF0">
        <w:rPr>
          <w:rStyle w:val="codeword"/>
        </w:rPr>
        <w:t>patch_capacity</w:t>
      </w:r>
      <w:proofErr w:type="spellEnd"/>
      <w:r w:rsidR="004A5EF0" w:rsidRPr="004A5EF0">
        <w:rPr>
          <w:rStyle w:val="codeword"/>
        </w:rPr>
        <w:t xml:space="preserve"> 1</w:t>
      </w:r>
      <w:r w:rsidR="00D42084">
        <w:rPr>
          <w:rStyle w:val="codeword"/>
        </w:rPr>
        <w:t>0</w:t>
      </w:r>
      <w:r w:rsidR="004A5EF0" w:rsidRPr="004A5EF0">
        <w:rPr>
          <w:rStyle w:val="codeword"/>
        </w:rPr>
        <w:t>000</w:t>
      </w:r>
      <w:r w:rsidR="00003EF9">
        <w:t xml:space="preserve"> -</w:t>
      </w:r>
      <w:r w:rsidR="004A5EF0">
        <w:t xml:space="preserve"> and let them</w:t>
      </w:r>
      <w:r>
        <w:t xml:space="preserve"> both</w:t>
      </w:r>
      <w:r w:rsidR="004A5EF0">
        <w:t xml:space="preserve"> run with </w:t>
      </w:r>
      <w:r w:rsidR="00D42084">
        <w:rPr>
          <w:rStyle w:val="codeword"/>
        </w:rPr>
        <w:t>generations 4</w:t>
      </w:r>
      <w:r w:rsidR="004A5EF0" w:rsidRPr="004A5EF0">
        <w:rPr>
          <w:rStyle w:val="codeword"/>
        </w:rPr>
        <w:t>000</w:t>
      </w:r>
      <w:r w:rsidR="00003EF9">
        <w:rPr>
          <w:rStyle w:val="codeword"/>
        </w:rPr>
        <w:t xml:space="preserve"> </w:t>
      </w:r>
      <w:r w:rsidR="00003EF9" w:rsidRPr="00003EF9">
        <w:t>(</w:t>
      </w:r>
      <w:r w:rsidR="00003EF9">
        <w:t xml:space="preserve">we used </w:t>
      </w:r>
      <w:r w:rsidR="00003EF9" w:rsidRPr="00003EF9">
        <w:rPr>
          <w:rStyle w:val="codeword"/>
        </w:rPr>
        <w:t>seed 710</w:t>
      </w:r>
      <w:r w:rsidR="00003EF9" w:rsidRPr="00003EF9">
        <w:t>)</w:t>
      </w:r>
      <w:r w:rsidR="004A5EF0">
        <w:t>.</w:t>
      </w:r>
      <w:r w:rsidR="00003EF9">
        <w:t xml:space="preserve"> </w:t>
      </w:r>
      <w:del w:id="50" w:author="Microsoft account" w:date="2014-08-21T13:41:00Z">
        <w:r w:rsidR="00003EF9" w:rsidRPr="001B37C3" w:rsidDel="001B37C3">
          <w:rPr>
            <w:b/>
            <w:rPrChange w:id="51" w:author="Microsoft account" w:date="2014-08-21T13:40:00Z">
              <w:rPr/>
            </w:rPrChange>
          </w:rPr>
          <w:delText>Question:</w:delText>
        </w:r>
        <w:r w:rsidR="00003EF9" w:rsidDel="001B37C3">
          <w:delText xml:space="preserve"> Unlike Tutorial 1, we have not specified a growth model; use the manual to figure out what type of growth qN uses by default.</w:delText>
        </w:r>
      </w:del>
    </w:p>
    <w:p w:rsidR="001B37C3" w:rsidRDefault="00161603" w:rsidP="00237802">
      <w:pPr>
        <w:pStyle w:val="tutorialText"/>
        <w:rPr>
          <w:ins w:id="52" w:author="Microsoft account" w:date="2014-08-21T13:42:00Z"/>
        </w:rPr>
      </w:pPr>
      <w:r>
        <w:t>As usual a results folder wi</w:t>
      </w:r>
      <w:r w:rsidR="00C22AC9">
        <w:t xml:space="preserve">ll have been created when you started </w:t>
      </w:r>
      <w:del w:id="53" w:author="Microsoft account" w:date="2014-08-21T13:41:00Z">
        <w:r w:rsidR="00C22AC9" w:rsidDel="001B37C3">
          <w:delText xml:space="preserve">in </w:delText>
        </w:r>
      </w:del>
      <w:r w:rsidR="00C22AC9">
        <w:t>the simulation. Opening it you will find that, besides the usual five simulation text</w:t>
      </w:r>
      <w:r w:rsidR="00293AC5">
        <w:t xml:space="preserve"> files, four new</w:t>
      </w:r>
      <w:del w:id="54" w:author="Microsoft account" w:date="2014-08-21T13:42:00Z">
        <w:r w:rsidR="00293AC5" w:rsidDel="001B37C3">
          <w:delText xml:space="preserve"> simulation_gX000</w:delText>
        </w:r>
      </w:del>
      <w:r w:rsidR="00C22AC9">
        <w:t xml:space="preserve">.dat files have been made: one for each 1000 generations. </w:t>
      </w:r>
    </w:p>
    <w:p w:rsidR="001B37C3" w:rsidRDefault="001B37C3" w:rsidP="001B37C3">
      <w:pPr>
        <w:pStyle w:val="codepar"/>
        <w:rPr>
          <w:ins w:id="55" w:author="Microsoft account" w:date="2014-08-21T13:49:00Z"/>
        </w:rPr>
      </w:pPr>
      <w:ins w:id="56" w:author="Microsoft account" w:date="2014-08-21T13:49:00Z">
        <w:r>
          <w:t>1 1 11 2</w:t>
        </w:r>
      </w:ins>
    </w:p>
    <w:p w:rsidR="001B37C3" w:rsidRDefault="001B37C3" w:rsidP="001B37C3">
      <w:pPr>
        <w:pStyle w:val="codepar"/>
        <w:rPr>
          <w:ins w:id="57" w:author="Microsoft account" w:date="2014-08-21T13:49:00Z"/>
        </w:rPr>
      </w:pPr>
      <w:ins w:id="58" w:author="Microsoft account" w:date="2014-08-21T13:49:00Z">
        <w:r>
          <w:t>n1_l1</w:t>
        </w:r>
      </w:ins>
    </w:p>
    <w:p w:rsidR="001B37C3" w:rsidRDefault="001B37C3" w:rsidP="001B37C3">
      <w:pPr>
        <w:pStyle w:val="codepar"/>
        <w:rPr>
          <w:ins w:id="59" w:author="Microsoft account" w:date="2014-08-21T13:49:00Z"/>
        </w:rPr>
      </w:pPr>
      <w:ins w:id="60" w:author="Microsoft account" w:date="2014-08-21T13:49:00Z">
        <w:r>
          <w:t xml:space="preserve">1 0606 </w:t>
        </w:r>
      </w:ins>
    </w:p>
    <w:p w:rsidR="001B37C3" w:rsidRDefault="001B37C3" w:rsidP="001B37C3">
      <w:pPr>
        <w:pStyle w:val="codepar"/>
        <w:rPr>
          <w:ins w:id="61" w:author="Microsoft account" w:date="2014-08-21T13:49:00Z"/>
        </w:rPr>
      </w:pPr>
      <w:ins w:id="62" w:author="Microsoft account" w:date="2014-08-21T13:49:00Z">
        <w:r>
          <w:t xml:space="preserve">1 1106 </w:t>
        </w:r>
      </w:ins>
    </w:p>
    <w:p w:rsidR="001B37C3" w:rsidRDefault="001B37C3" w:rsidP="001B37C3">
      <w:pPr>
        <w:pStyle w:val="codepar"/>
        <w:rPr>
          <w:ins w:id="63" w:author="Microsoft account" w:date="2014-08-21T13:49:00Z"/>
        </w:rPr>
      </w:pPr>
      <w:ins w:id="64" w:author="Microsoft account" w:date="2014-08-21T13:49:00Z">
        <w:r>
          <w:t xml:space="preserve">1 0606 </w:t>
        </w:r>
      </w:ins>
    </w:p>
    <w:p w:rsidR="001B37C3" w:rsidRDefault="001B37C3" w:rsidP="001B37C3">
      <w:pPr>
        <w:pStyle w:val="codepar"/>
        <w:rPr>
          <w:ins w:id="65" w:author="Microsoft account" w:date="2014-08-21T13:49:00Z"/>
        </w:rPr>
      </w:pPr>
      <w:ins w:id="66" w:author="Microsoft account" w:date="2014-08-21T13:49:00Z">
        <w:r>
          <w:t xml:space="preserve">1 0606 </w:t>
        </w:r>
      </w:ins>
    </w:p>
    <w:p w:rsidR="001B37C3" w:rsidRDefault="001B37C3" w:rsidP="001B37C3">
      <w:pPr>
        <w:pStyle w:val="codepar"/>
        <w:rPr>
          <w:ins w:id="67" w:author="Microsoft account" w:date="2014-08-21T13:49:00Z"/>
        </w:rPr>
        <w:pPrChange w:id="68" w:author="Microsoft account" w:date="2014-08-21T13:43:00Z">
          <w:pPr>
            <w:pStyle w:val="tutorialText"/>
          </w:pPr>
        </w:pPrChange>
      </w:pPr>
      <w:ins w:id="69" w:author="Microsoft account" w:date="2014-08-21T13:49:00Z">
        <w:r>
          <w:t>1 1006</w:t>
        </w:r>
      </w:ins>
    </w:p>
    <w:p w:rsidR="001B37C3" w:rsidRDefault="00FB2C31" w:rsidP="001B37C3">
      <w:pPr>
        <w:pStyle w:val="codepar"/>
        <w:rPr>
          <w:ins w:id="70" w:author="Microsoft account" w:date="2014-08-21T13:49:00Z"/>
        </w:rPr>
        <w:pPrChange w:id="71" w:author="Microsoft account" w:date="2014-08-21T13:43:00Z">
          <w:pPr>
            <w:pStyle w:val="tutorialText"/>
          </w:pPr>
        </w:pPrChange>
      </w:pPr>
      <w:proofErr w:type="gramStart"/>
      <w:ins w:id="72" w:author="Microsoft account" w:date="2014-08-21T13:49:00Z">
        <w:r>
          <w:t>etc</w:t>
        </w:r>
        <w:proofErr w:type="gramEnd"/>
        <w:r>
          <w:t>...</w:t>
        </w:r>
      </w:ins>
    </w:p>
    <w:p w:rsidR="00FB2C31" w:rsidRDefault="00FB2C31" w:rsidP="001B37C3">
      <w:pPr>
        <w:pStyle w:val="codepar"/>
        <w:rPr>
          <w:ins w:id="73" w:author="Microsoft account" w:date="2014-08-21T13:42:00Z"/>
        </w:rPr>
        <w:pPrChange w:id="74" w:author="Microsoft account" w:date="2014-08-21T13:43:00Z">
          <w:pPr>
            <w:pStyle w:val="tutorialText"/>
          </w:pPr>
        </w:pPrChange>
      </w:pPr>
    </w:p>
    <w:p w:rsidR="00161603" w:rsidRDefault="00C22AC9" w:rsidP="00237802">
      <w:pPr>
        <w:pStyle w:val="tutorialText"/>
      </w:pPr>
      <w:r>
        <w:t xml:space="preserve">The first line of this file contains four numbers, see the manual, section 9.4 ‘Genotype output’ for their meaning. </w:t>
      </w:r>
      <w:ins w:id="75" w:author="Microsoft account" w:date="2014-08-21T13:50:00Z">
        <w:r w:rsidR="00FB2C31">
          <w:t xml:space="preserve">Below are the names of all the loci, in our case only one, with the default name </w:t>
        </w:r>
        <w:proofErr w:type="gramStart"/>
        <w:r w:rsidR="00FB2C31">
          <w:t>n(</w:t>
        </w:r>
        <w:proofErr w:type="spellStart"/>
        <w:proofErr w:type="gramEnd"/>
        <w:r w:rsidR="00FB2C31">
          <w:t>eutral</w:t>
        </w:r>
        <w:proofErr w:type="spellEnd"/>
        <w:r w:rsidR="00FB2C31">
          <w:t xml:space="preserve"> trait)1_l(</w:t>
        </w:r>
        <w:proofErr w:type="spellStart"/>
        <w:r w:rsidR="00FB2C31">
          <w:t>ocus</w:t>
        </w:r>
        <w:proofErr w:type="spellEnd"/>
        <w:r w:rsidR="00FB2C31">
          <w:t xml:space="preserve">)1. </w:t>
        </w:r>
      </w:ins>
      <w:r>
        <w:t>Below it we see two columns. Each line represents an individual</w:t>
      </w:r>
      <w:ins w:id="76" w:author="Microsoft account" w:date="2014-08-21T13:52:00Z">
        <w:r w:rsidR="00FB2C31">
          <w:t xml:space="preserve"> from our simulation</w:t>
        </w:r>
      </w:ins>
      <w:r>
        <w:t xml:space="preserve">. The first number of each line is the patch number (in this case always ‘1’ since we have only one patch), the second number is the genotype. The genotype consists always of four digits, the first </w:t>
      </w:r>
      <w:r w:rsidR="00293AC5">
        <w:t>two digits representing the first allele, the last two representing the second allele (e.g. genotype 0807 is a heterozygote, with one allele 08 and one allele 07).</w:t>
      </w:r>
    </w:p>
    <w:p w:rsidR="00975955" w:rsidRDefault="00293AC5" w:rsidP="00237802">
      <w:pPr>
        <w:pStyle w:val="tutorialText"/>
      </w:pPr>
      <w:r>
        <w:t>T</w:t>
      </w:r>
      <w:r w:rsidR="00114B33">
        <w:t xml:space="preserve">he goal of the current section was to </w:t>
      </w:r>
      <w:r>
        <w:t xml:space="preserve">demonstrate </w:t>
      </w:r>
      <w:r w:rsidR="00114B33">
        <w:t xml:space="preserve">the differences between the two mutation processes, one of the main sources of variation in </w:t>
      </w:r>
      <w:proofErr w:type="spellStart"/>
      <w:r w:rsidR="00114B33">
        <w:t>qN.</w:t>
      </w:r>
      <w:proofErr w:type="spellEnd"/>
      <w:r w:rsidR="00114B33">
        <w:t xml:space="preserve"> Let’s first look at the accumulation of alleles and </w:t>
      </w:r>
      <w:proofErr w:type="spellStart"/>
      <w:r w:rsidR="00114B33">
        <w:t>heterozygosity</w:t>
      </w:r>
      <w:proofErr w:type="spellEnd"/>
      <w:r w:rsidR="008D3128">
        <w:t xml:space="preserve"> (a summary statistic often used for allelic diversity in population</w:t>
      </w:r>
      <w:r w:rsidR="00BA6868">
        <w:t xml:space="preserve"> genetics</w:t>
      </w:r>
      <w:r w:rsidR="008D3128">
        <w:t>)</w:t>
      </w:r>
      <w:r w:rsidR="00114B33">
        <w:t xml:space="preserve"> over time</w:t>
      </w:r>
      <w:r w:rsidR="008D3128">
        <w:t>. We</w:t>
      </w:r>
      <w:r w:rsidR="00BF546B">
        <w:t xml:space="preserve"> can</w:t>
      </w:r>
      <w:r w:rsidR="008D3128">
        <w:t xml:space="preserve"> use R to read the data from our simulation_stats.txt file </w:t>
      </w:r>
      <w:r w:rsidR="00BF546B">
        <w:t xml:space="preserve">as in the previous tutorial </w:t>
      </w:r>
      <w:r w:rsidR="008D3128">
        <w:t xml:space="preserve">and plot </w:t>
      </w:r>
      <w:r w:rsidR="00BF546B">
        <w:t xml:space="preserve">the </w:t>
      </w:r>
      <w:r w:rsidR="008D3128">
        <w:t xml:space="preserve">number of alleles and </w:t>
      </w:r>
      <w:proofErr w:type="spellStart"/>
      <w:r w:rsidR="008D3128">
        <w:t>heterozygosity</w:t>
      </w:r>
      <w:proofErr w:type="spellEnd"/>
      <w:r w:rsidR="008D3128">
        <w:t xml:space="preserve"> against time</w:t>
      </w:r>
      <w:r w:rsidR="00BA6868">
        <w:t>.</w:t>
      </w:r>
      <w:r w:rsidR="008D3128">
        <w:t xml:space="preserve"> (</w:t>
      </w:r>
      <w:r w:rsidR="00003EF9" w:rsidRPr="00FB2C31">
        <w:rPr>
          <w:b/>
          <w:rPrChange w:id="77" w:author="Microsoft account" w:date="2014-08-21T13:52:00Z">
            <w:rPr/>
          </w:rPrChange>
        </w:rPr>
        <w:t>Question:</w:t>
      </w:r>
      <w:r w:rsidR="008D3128">
        <w:t xml:space="preserve"> Why do the observed and expected </w:t>
      </w:r>
      <w:proofErr w:type="spellStart"/>
      <w:r w:rsidR="008D3128">
        <w:t>heterozygosity</w:t>
      </w:r>
      <w:proofErr w:type="spellEnd"/>
      <w:r w:rsidR="008D3128">
        <w:t xml:space="preserve"> produce practically the same figure?).</w:t>
      </w:r>
    </w:p>
    <w:p w:rsidR="008D3128" w:rsidRPr="00BA6868" w:rsidRDefault="008D3128" w:rsidP="00237802">
      <w:pPr>
        <w:pStyle w:val="tutorialText"/>
        <w:rPr>
          <w:i/>
        </w:rPr>
      </w:pPr>
      <w:r w:rsidRPr="00BA6868">
        <w:rPr>
          <w:i/>
        </w:rPr>
        <w:t>For the KAM mutation model:</w:t>
      </w:r>
    </w:p>
    <w:p w:rsidR="008D3128" w:rsidRDefault="008D3128" w:rsidP="00237802">
      <w:pPr>
        <w:pStyle w:val="tutorialText"/>
      </w:pPr>
      <w:r>
        <w:rPr>
          <w:noProof/>
          <w:lang w:eastAsia="en-GB"/>
        </w:rPr>
        <w:drawing>
          <wp:inline distT="0" distB="0" distL="0" distR="0">
            <wp:extent cx="5206102"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1aKAM.png"/>
                    <pic:cNvPicPr/>
                  </pic:nvPicPr>
                  <pic:blipFill rotWithShape="1">
                    <a:blip r:embed="rId6">
                      <a:extLst>
                        <a:ext uri="{28A0092B-C50C-407E-A947-70E740481C1C}">
                          <a14:useLocalDpi xmlns:a14="http://schemas.microsoft.com/office/drawing/2010/main" val="0"/>
                        </a:ext>
                      </a:extLst>
                    </a:blip>
                    <a:srcRect t="17066"/>
                    <a:stretch/>
                  </pic:blipFill>
                  <pic:spPr bwMode="auto">
                    <a:xfrm>
                      <a:off x="0" y="0"/>
                      <a:ext cx="5211547" cy="2440950"/>
                    </a:xfrm>
                    <a:prstGeom prst="rect">
                      <a:avLst/>
                    </a:prstGeom>
                    <a:ln>
                      <a:noFill/>
                    </a:ln>
                    <a:extLst>
                      <a:ext uri="{53640926-AAD7-44D8-BBD7-CCE9431645EC}">
                        <a14:shadowObscured xmlns:a14="http://schemas.microsoft.com/office/drawing/2010/main"/>
                      </a:ext>
                    </a:extLst>
                  </pic:spPr>
                </pic:pic>
              </a:graphicData>
            </a:graphic>
          </wp:inline>
        </w:drawing>
      </w:r>
    </w:p>
    <w:p w:rsidR="008D3128" w:rsidRPr="00BA6868" w:rsidRDefault="008D3128" w:rsidP="00237802">
      <w:pPr>
        <w:pStyle w:val="tutorialText"/>
        <w:rPr>
          <w:i/>
        </w:rPr>
      </w:pPr>
      <w:r w:rsidRPr="00BA6868">
        <w:rPr>
          <w:i/>
        </w:rPr>
        <w:t>For the SSM mutation model:</w:t>
      </w:r>
    </w:p>
    <w:p w:rsidR="008D3128" w:rsidRDefault="008D3128" w:rsidP="00237802">
      <w:pPr>
        <w:pStyle w:val="tutorialText"/>
      </w:pPr>
      <w:r>
        <w:rPr>
          <w:noProof/>
          <w:lang w:eastAsia="en-GB"/>
        </w:rPr>
        <w:drawing>
          <wp:inline distT="0" distB="0" distL="0" distR="0">
            <wp:extent cx="5183770"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1aSSM.png"/>
                    <pic:cNvPicPr/>
                  </pic:nvPicPr>
                  <pic:blipFill rotWithShape="1">
                    <a:blip r:embed="rId7">
                      <a:extLst>
                        <a:ext uri="{28A0092B-C50C-407E-A947-70E740481C1C}">
                          <a14:useLocalDpi xmlns:a14="http://schemas.microsoft.com/office/drawing/2010/main" val="0"/>
                        </a:ext>
                      </a:extLst>
                    </a:blip>
                    <a:srcRect t="15733"/>
                    <a:stretch/>
                  </pic:blipFill>
                  <pic:spPr bwMode="auto">
                    <a:xfrm>
                      <a:off x="0" y="0"/>
                      <a:ext cx="5208816" cy="2478895"/>
                    </a:xfrm>
                    <a:prstGeom prst="rect">
                      <a:avLst/>
                    </a:prstGeom>
                    <a:ln>
                      <a:noFill/>
                    </a:ln>
                    <a:extLst>
                      <a:ext uri="{53640926-AAD7-44D8-BBD7-CCE9431645EC}">
                        <a14:shadowObscured xmlns:a14="http://schemas.microsoft.com/office/drawing/2010/main"/>
                      </a:ext>
                    </a:extLst>
                  </pic:spPr>
                </pic:pic>
              </a:graphicData>
            </a:graphic>
          </wp:inline>
        </w:drawing>
      </w:r>
    </w:p>
    <w:p w:rsidR="00FB2D1F" w:rsidRDefault="008D3128" w:rsidP="00237802">
      <w:pPr>
        <w:pStyle w:val="tutorialText"/>
      </w:pPr>
      <w:r>
        <w:t>Though the curves of the two H</w:t>
      </w:r>
      <w:r w:rsidR="00BF546B">
        <w:rPr>
          <w:vertAlign w:val="subscript"/>
        </w:rPr>
        <w:t xml:space="preserve">O </w:t>
      </w:r>
      <w:r w:rsidR="00BF546B">
        <w:t>graphs are similar, the KAM figure plateaus out a bit higher than the SSM figure. Why this is, we can see in the left figures: the KAM simulation has all of the possible alleles present in the simulation, whereas the SSM simulation fluctuates between 8 and 10 alleles present</w:t>
      </w:r>
      <w:ins w:id="78" w:author="Microsoft account" w:date="2014-08-21T13:59:00Z">
        <w:r w:rsidR="00E67414">
          <w:t xml:space="preserve">, maximal </w:t>
        </w:r>
        <w:proofErr w:type="spellStart"/>
        <w:r w:rsidR="00E67414">
          <w:t>heterozygosity</w:t>
        </w:r>
        <w:proofErr w:type="spellEnd"/>
        <w:r w:rsidR="00E67414">
          <w:t xml:space="preserve"> will therefore be lower</w:t>
        </w:r>
      </w:ins>
      <w:r w:rsidR="00BF546B">
        <w:t>. A more stunning difference between the two mutation models is that all alleles have come into existence after 2(!) generations of the KAM simulation, whereas the SSM simulation shows a much slower accumulation of alleles over time</w:t>
      </w:r>
      <w:r w:rsidR="00BA6868">
        <w:t xml:space="preserve"> </w:t>
      </w:r>
      <w:ins w:id="79" w:author="Microsoft account" w:date="2014-08-21T13:59:00Z">
        <w:r w:rsidR="00E67414">
          <w:t xml:space="preserve">and </w:t>
        </w:r>
      </w:ins>
      <w:r w:rsidR="00BA6868">
        <w:t>almost never has all alleles present at the same time</w:t>
      </w:r>
      <w:r w:rsidR="00BF546B">
        <w:t xml:space="preserve">. </w:t>
      </w:r>
    </w:p>
    <w:p w:rsidR="00FB2D1F" w:rsidRDefault="00FB2D1F" w:rsidP="00237802">
      <w:pPr>
        <w:pStyle w:val="tutorialText"/>
      </w:pPr>
      <w:r>
        <w:t>This might seem a bit surprising, since both simulations had the same mutation rate. We would expect the accumulation over time of mutations, and therefore alleles, to be equal in both simulations. We will use the genotype files to illustrate what is different between the two mutation processes. We can read the files in R (make sure to skip the first line), split the genotypes into two alleles and create allele frequency plots (see the included tutor</w:t>
      </w:r>
      <w:r w:rsidR="00BA6868">
        <w:t>ial2.r script for example code). What you get are the allele-frequency charts below.</w:t>
      </w:r>
    </w:p>
    <w:p w:rsidR="00FB2D1F" w:rsidRPr="00BA6868" w:rsidRDefault="00FB2D1F" w:rsidP="00237802">
      <w:pPr>
        <w:pStyle w:val="tutorialText"/>
        <w:rPr>
          <w:i/>
        </w:rPr>
      </w:pPr>
      <w:r w:rsidRPr="00BA6868">
        <w:rPr>
          <w:i/>
        </w:rPr>
        <w:t>For the KAM simulation</w:t>
      </w:r>
      <w:r w:rsidR="00BA6868">
        <w:rPr>
          <w:i/>
        </w:rPr>
        <w:t>:</w:t>
      </w:r>
    </w:p>
    <w:p w:rsidR="00FB2D1F" w:rsidRDefault="00FB2D1F" w:rsidP="00237802">
      <w:pPr>
        <w:pStyle w:val="tutorialText"/>
      </w:pPr>
      <w:r>
        <w:rPr>
          <w:noProof/>
          <w:lang w:eastAsia="en-GB"/>
        </w:rPr>
        <w:drawing>
          <wp:inline distT="0" distB="0" distL="0" distR="0">
            <wp:extent cx="116871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1bKAM.png"/>
                    <pic:cNvPicPr/>
                  </pic:nvPicPr>
                  <pic:blipFill>
                    <a:blip r:embed="rId8">
                      <a:extLst>
                        <a:ext uri="{28A0092B-C50C-407E-A947-70E740481C1C}">
                          <a14:useLocalDpi xmlns:a14="http://schemas.microsoft.com/office/drawing/2010/main" val="0"/>
                        </a:ext>
                      </a:extLst>
                    </a:blip>
                    <a:stretch>
                      <a:fillRect/>
                    </a:stretch>
                  </pic:blipFill>
                  <pic:spPr>
                    <a:xfrm>
                      <a:off x="0" y="0"/>
                      <a:ext cx="11687175" cy="2247900"/>
                    </a:xfrm>
                    <a:prstGeom prst="rect">
                      <a:avLst/>
                    </a:prstGeom>
                  </pic:spPr>
                </pic:pic>
              </a:graphicData>
            </a:graphic>
          </wp:inline>
        </w:drawing>
      </w:r>
    </w:p>
    <w:p w:rsidR="00FB2D1F" w:rsidRPr="00BA6868" w:rsidRDefault="00FB2D1F" w:rsidP="00237802">
      <w:pPr>
        <w:pStyle w:val="tutorialText"/>
        <w:rPr>
          <w:i/>
        </w:rPr>
      </w:pPr>
      <w:r w:rsidRPr="00BA6868">
        <w:rPr>
          <w:i/>
        </w:rPr>
        <w:t>For the SMM simulation</w:t>
      </w:r>
      <w:r w:rsidR="00BA6868">
        <w:rPr>
          <w:i/>
        </w:rPr>
        <w:t>:</w:t>
      </w:r>
    </w:p>
    <w:p w:rsidR="008D3128" w:rsidRDefault="00FB2D1F" w:rsidP="00237802">
      <w:pPr>
        <w:pStyle w:val="tutorialText"/>
      </w:pPr>
      <w:r>
        <w:rPr>
          <w:noProof/>
          <w:lang w:eastAsia="en-GB"/>
        </w:rPr>
        <w:drawing>
          <wp:inline distT="0" distB="0" distL="0" distR="0">
            <wp:extent cx="113919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1bSSM.png"/>
                    <pic:cNvPicPr/>
                  </pic:nvPicPr>
                  <pic:blipFill>
                    <a:blip r:embed="rId9">
                      <a:extLst>
                        <a:ext uri="{28A0092B-C50C-407E-A947-70E740481C1C}">
                          <a14:useLocalDpi xmlns:a14="http://schemas.microsoft.com/office/drawing/2010/main" val="0"/>
                        </a:ext>
                      </a:extLst>
                    </a:blip>
                    <a:stretch>
                      <a:fillRect/>
                    </a:stretch>
                  </pic:blipFill>
                  <pic:spPr>
                    <a:xfrm>
                      <a:off x="0" y="0"/>
                      <a:ext cx="11391900" cy="2247900"/>
                    </a:xfrm>
                    <a:prstGeom prst="rect">
                      <a:avLst/>
                    </a:prstGeom>
                  </pic:spPr>
                </pic:pic>
              </a:graphicData>
            </a:graphic>
          </wp:inline>
        </w:drawing>
      </w:r>
    </w:p>
    <w:p w:rsidR="00682326" w:rsidRDefault="00FB2D1F" w:rsidP="00237802">
      <w:pPr>
        <w:pStyle w:val="tutorialText"/>
      </w:pPr>
      <w:r>
        <w:t xml:space="preserve">Remember both simulations had the same starting conditions: all individuals were homozygous for the ‘middle allele’, in this case allele 6. The chance </w:t>
      </w:r>
      <w:r w:rsidR="00BA6868">
        <w:t>for</w:t>
      </w:r>
      <w:r>
        <w:t xml:space="preserve"> these alleles to mutate is equal in both simulations. However, how these alleles mutate</w:t>
      </w:r>
      <w:r w:rsidR="00BA6868">
        <w:t xml:space="preserve"> is different. In the K-Allele M</w:t>
      </w:r>
      <w:r>
        <w:t>odel, an allele has the same probability to mutate into any other all</w:t>
      </w:r>
      <w:r w:rsidR="00EF2525">
        <w:t>ele (with 10 other alleles, the</w:t>
      </w:r>
      <w:r>
        <w:t xml:space="preserve"> probability</w:t>
      </w:r>
      <w:r w:rsidR="00EF2525">
        <w:t xml:space="preserve"> for each allele</w:t>
      </w:r>
      <w:r>
        <w:t xml:space="preserve"> is therefore 1/10</w:t>
      </w:r>
      <w:r w:rsidRPr="00FB2D1F">
        <w:rPr>
          <w:vertAlign w:val="superscript"/>
        </w:rPr>
        <w:t>th</w:t>
      </w:r>
      <w:r>
        <w:t>). The result is that all alleles</w:t>
      </w:r>
      <w:del w:id="80" w:author="Microsoft account" w:date="2014-08-21T14:03:00Z">
        <w:r w:rsidDel="00CE41D4">
          <w:delText>,</w:delText>
        </w:r>
      </w:del>
      <w:r>
        <w:t xml:space="preserve"> </w:t>
      </w:r>
      <w:del w:id="81" w:author="Microsoft account" w:date="2014-08-21T14:03:00Z">
        <w:r w:rsidDel="00CE41D4">
          <w:delText xml:space="preserve">except for the starting allele 6, </w:delText>
        </w:r>
      </w:del>
      <w:r>
        <w:t xml:space="preserve">have the </w:t>
      </w:r>
      <w:r w:rsidR="00502DF2">
        <w:t>same likelihood to come into being, and indeed after a 1000 generations all alleles are present</w:t>
      </w:r>
      <w:r>
        <w:t xml:space="preserve"> </w:t>
      </w:r>
      <w:r w:rsidR="00502DF2">
        <w:t xml:space="preserve">in </w:t>
      </w:r>
      <w:r w:rsidR="00EF2525">
        <w:t xml:space="preserve">more-or-less </w:t>
      </w:r>
      <w:r w:rsidR="00502DF2">
        <w:t xml:space="preserve">similar proportions. After 4000 generations, allele 6 is not even the most </w:t>
      </w:r>
      <w:r w:rsidR="00E013DF">
        <w:t>prevalent</w:t>
      </w:r>
      <w:r w:rsidR="00502DF2">
        <w:t xml:space="preserve"> anymore; a more-or-less uniform distribution of alleles has arisen. </w:t>
      </w:r>
    </w:p>
    <w:p w:rsidR="00502DF2" w:rsidRDefault="00502DF2" w:rsidP="00237802">
      <w:pPr>
        <w:pStyle w:val="tutorialText"/>
      </w:pPr>
      <w:r>
        <w:t xml:space="preserve">In the Single Step Mutation model, when an allele mutates, it can only mutate one up, or one down. The chance for a new allele to appear is therefore not equal for all alleles! In the first generation, only alleles 5 and 7 could possibly come into being, all other alleles have a probability of null to appear. It will take at least five generations for allele 1 to even be possible to appear. Moreover, alleles 1 and 11 have ‘edge effects’. They can only mutate back to alleles 2 and 10 respectively. This makes that the middle allele </w:t>
      </w:r>
      <w:r w:rsidR="00F4746B">
        <w:t>will always be one of the more</w:t>
      </w:r>
      <w:r>
        <w:t xml:space="preserve"> frequent allele</w:t>
      </w:r>
      <w:r w:rsidR="00F4746B">
        <w:t>s in the simulation</w:t>
      </w:r>
      <w:r>
        <w:t>.</w:t>
      </w:r>
    </w:p>
    <w:p w:rsidR="00F4746B" w:rsidRDefault="00F4746B" w:rsidP="00237802">
      <w:pPr>
        <w:pStyle w:val="tutorialText"/>
      </w:pPr>
      <w:r>
        <w:t>The two different mutation models create some clear differences in the accumulation of gene diversity. None of the two is ‘better’ or ‘more realistic’. What mutation model to choose, really depends on the question one wants to answer, if at all relevant.</w:t>
      </w:r>
    </w:p>
    <w:p w:rsidR="00502DF2" w:rsidRDefault="00F4746B" w:rsidP="00237802">
      <w:pPr>
        <w:pStyle w:val="tutorialText"/>
      </w:pPr>
      <w:r>
        <w:t>Two last questions</w:t>
      </w:r>
      <w:r w:rsidR="00003EF9">
        <w:t xml:space="preserve"> for you to figure out</w:t>
      </w:r>
      <w:r>
        <w:t>: what will happen to the allele distributions if we let these simulations run even longer? And what is we let our simulations start with everybody’s initial genotype being 0101?</w:t>
      </w:r>
    </w:p>
    <w:p w:rsidR="00FB2D1F" w:rsidRDefault="00FB2D1F" w:rsidP="00237802">
      <w:pPr>
        <w:pStyle w:val="tutorialText"/>
      </w:pPr>
    </w:p>
    <w:p w:rsidR="00237802" w:rsidRDefault="00237802" w:rsidP="00237802">
      <w:pPr>
        <w:pStyle w:val="tutorialText"/>
        <w:rPr>
          <w:b/>
        </w:rPr>
      </w:pPr>
      <w:r w:rsidRPr="00114B33">
        <w:rPr>
          <w:b/>
        </w:rPr>
        <w:t xml:space="preserve">2.2 </w:t>
      </w:r>
      <w:r w:rsidR="009F3B6E">
        <w:rPr>
          <w:b/>
        </w:rPr>
        <w:t xml:space="preserve">An example of breakdown of differentiation through </w:t>
      </w:r>
      <w:r w:rsidRPr="00114B33">
        <w:rPr>
          <w:b/>
        </w:rPr>
        <w:t>migration</w:t>
      </w:r>
      <w:r w:rsidR="00C22AC9" w:rsidRPr="00114B33">
        <w:rPr>
          <w:b/>
        </w:rPr>
        <w:t xml:space="preserve">. </w:t>
      </w:r>
    </w:p>
    <w:p w:rsidR="002A5AEC" w:rsidRPr="00114B33" w:rsidRDefault="002A5AEC" w:rsidP="00237802">
      <w:pPr>
        <w:pStyle w:val="tutorialText"/>
        <w:rPr>
          <w:b/>
        </w:rPr>
      </w:pPr>
      <w:proofErr w:type="gramStart"/>
      <w:r>
        <w:rPr>
          <w:b/>
        </w:rPr>
        <w:t>keywords</w:t>
      </w:r>
      <w:proofErr w:type="gramEnd"/>
      <w:r>
        <w:rPr>
          <w:b/>
        </w:rPr>
        <w:t xml:space="preserve">: initial frequencies, reading a file, importing a file, neutral allelic file, sequential parameters, </w:t>
      </w:r>
    </w:p>
    <w:p w:rsidR="00237802" w:rsidRDefault="00B34E8B" w:rsidP="00237802">
      <w:pPr>
        <w:pStyle w:val="tutorialText"/>
      </w:pPr>
      <w:r>
        <w:t xml:space="preserve">In section 2.1 we looked at mutation in </w:t>
      </w:r>
      <w:proofErr w:type="spellStart"/>
      <w:r>
        <w:t>qN</w:t>
      </w:r>
      <w:proofErr w:type="spellEnd"/>
      <w:r>
        <w:t xml:space="preserve"> as a source of </w:t>
      </w:r>
      <w:r w:rsidR="000F3CB4">
        <w:t xml:space="preserve">genetic </w:t>
      </w:r>
      <w:r>
        <w:t xml:space="preserve">variation in </w:t>
      </w:r>
      <w:r w:rsidR="000F3CB4">
        <w:t>a population</w:t>
      </w:r>
      <w:r>
        <w:t>. A different source</w:t>
      </w:r>
      <w:r w:rsidR="00F633DD">
        <w:t xml:space="preserve"> </w:t>
      </w:r>
      <w:r>
        <w:t>of new alleles for most wild populations is migration. In this section we will look at the interacti</w:t>
      </w:r>
      <w:r w:rsidR="00F633DD">
        <w:t>on between migration and genetic diversity</w:t>
      </w:r>
      <w:r>
        <w:t xml:space="preserve">. </w:t>
      </w:r>
      <w:r w:rsidR="00F633DD">
        <w:t xml:space="preserve">We will create a scenario of </w:t>
      </w:r>
      <w:r w:rsidR="00383469">
        <w:t>ten</w:t>
      </w:r>
      <w:r w:rsidR="002A5AEC">
        <w:t xml:space="preserve"> </w:t>
      </w:r>
      <w:r w:rsidR="00F633DD">
        <w:t>separated populations, each fixed for a different allele</w:t>
      </w:r>
      <w:r w:rsidR="0035258B">
        <w:t xml:space="preserve"> at the same neutral locus,</w:t>
      </w:r>
      <w:r w:rsidR="00F633DD">
        <w:t xml:space="preserve"> where migration</w:t>
      </w:r>
      <w:r w:rsidR="0035258B">
        <w:t xml:space="preserve"> has</w:t>
      </w:r>
      <w:r w:rsidR="00F633DD">
        <w:t xml:space="preserve"> suddenly become possible. We will then study how long it takes for migration to break down the differentiation between populations.</w:t>
      </w:r>
    </w:p>
    <w:p w:rsidR="00F633DD" w:rsidRDefault="00F633DD" w:rsidP="00237802">
      <w:pPr>
        <w:pStyle w:val="tutorialText"/>
      </w:pPr>
      <w:r>
        <w:t xml:space="preserve">First some basics. </w:t>
      </w:r>
      <w:r w:rsidR="000F3CB4">
        <w:t>We need</w:t>
      </w:r>
      <w:r>
        <w:t xml:space="preserve"> </w:t>
      </w:r>
      <w:r w:rsidR="00383469">
        <w:t>ten</w:t>
      </w:r>
      <w:r>
        <w:t xml:space="preserve"> populations</w:t>
      </w:r>
      <w:r w:rsidR="009F3B6E">
        <w:t xml:space="preserve"> each</w:t>
      </w:r>
      <w:r w:rsidR="000F3CB4">
        <w:t xml:space="preserve"> consisting of 1000 of our </w:t>
      </w:r>
      <w:r w:rsidR="00383469">
        <w:t>default</w:t>
      </w:r>
      <w:r w:rsidR="000F3CB4">
        <w:t xml:space="preserve"> </w:t>
      </w:r>
      <w:r w:rsidR="00383469">
        <w:t>randomly-</w:t>
      </w:r>
      <w:r w:rsidR="000F3CB4">
        <w:t>mating hermaphrodites. The sites will be</w:t>
      </w:r>
      <w:r w:rsidR="0035258B">
        <w:t xml:space="preserve"> connected </w:t>
      </w:r>
      <w:del w:id="82" w:author="Microsoft account" w:date="2014-08-21T14:10:00Z">
        <w:r w:rsidR="0035258B" w:rsidDel="00BC1EB7">
          <w:delText xml:space="preserve">in </w:delText>
        </w:r>
      </w:del>
      <w:r w:rsidR="0035258B">
        <w:t xml:space="preserve">according to the so called migrant-pool island model. </w:t>
      </w:r>
      <w:r w:rsidR="009F3B6E">
        <w:t>For t</w:t>
      </w:r>
      <w:r w:rsidR="0035258B">
        <w:t>his migration model each site is assumed to be connected</w:t>
      </w:r>
      <w:r w:rsidR="009F3B6E">
        <w:t xml:space="preserve"> equally strong</w:t>
      </w:r>
      <w:r w:rsidR="0035258B">
        <w:t xml:space="preserve"> to each other site</w:t>
      </w:r>
      <w:r w:rsidR="009F3B6E">
        <w:t xml:space="preserve">, </w:t>
      </w:r>
      <w:r w:rsidR="00383469">
        <w:t xml:space="preserve">effectively </w:t>
      </w:r>
      <w:r w:rsidR="009F3B6E">
        <w:t xml:space="preserve">eliminating any </w:t>
      </w:r>
      <w:r w:rsidR="00383469">
        <w:t>influence</w:t>
      </w:r>
      <w:r w:rsidR="009F3B6E">
        <w:t xml:space="preserve"> of geography. (Though this might sound as very artificial, it is a model very often used in population genetics and is indeed the default in </w:t>
      </w:r>
      <w:proofErr w:type="spellStart"/>
      <w:r w:rsidR="009F3B6E">
        <w:t>qN.</w:t>
      </w:r>
      <w:proofErr w:type="spellEnd"/>
      <w:r w:rsidR="009F3B6E">
        <w:t xml:space="preserve">) </w:t>
      </w:r>
      <w:r w:rsidR="00383469">
        <w:t>Since we do not have to mention any of our default parameters, t</w:t>
      </w:r>
      <w:r w:rsidR="009F3B6E">
        <w:t xml:space="preserve">he first part of our model will </w:t>
      </w:r>
      <w:r w:rsidR="00383469">
        <w:t>contain only this</w:t>
      </w:r>
      <w:r w:rsidR="009F3B6E">
        <w:t xml:space="preserve"> this:</w:t>
      </w:r>
    </w:p>
    <w:p w:rsidR="009F3B6E" w:rsidRDefault="009F3B6E" w:rsidP="009F3B6E">
      <w:pPr>
        <w:pStyle w:val="codepar"/>
      </w:pPr>
      <w:proofErr w:type="spellStart"/>
      <w:r>
        <w:t>patch_capacity</w:t>
      </w:r>
      <w:proofErr w:type="spellEnd"/>
      <w:r>
        <w:t xml:space="preserve"> 1000</w:t>
      </w:r>
      <w:r w:rsidR="00383469">
        <w:br/>
      </w:r>
      <w:proofErr w:type="spellStart"/>
      <w:r w:rsidR="00383469">
        <w:t>patch_number</w:t>
      </w:r>
      <w:proofErr w:type="spellEnd"/>
      <w:r w:rsidR="00383469">
        <w:t xml:space="preserve"> 10</w:t>
      </w:r>
    </w:p>
    <w:p w:rsidR="00DF0E71" w:rsidRPr="002B061A" w:rsidRDefault="00DF0E71" w:rsidP="009F3B6E">
      <w:pPr>
        <w:pStyle w:val="codepar"/>
      </w:pPr>
    </w:p>
    <w:p w:rsidR="002B061A" w:rsidRDefault="00383469" w:rsidP="00237802">
      <w:pPr>
        <w:pStyle w:val="tutorialText"/>
      </w:pPr>
      <w:r>
        <w:t>Now we need to start specifying our gene</w:t>
      </w:r>
      <w:r w:rsidR="00BC6703">
        <w:t>t</w:t>
      </w:r>
      <w:r>
        <w:t>ic architecture</w:t>
      </w:r>
      <w:r w:rsidR="00603397">
        <w:t>. We want</w:t>
      </w:r>
      <w:r w:rsidR="00BC6703">
        <w:t>ed</w:t>
      </w:r>
      <w:r w:rsidR="00603397">
        <w:t xml:space="preserve"> a single locus, with ten different alleles</w:t>
      </w:r>
      <w:r w:rsidR="00BC6703">
        <w:t xml:space="preserve">, each fixed in a different population. </w:t>
      </w:r>
      <w:r w:rsidR="008F2E78">
        <w:t>But f</w:t>
      </w:r>
      <w:r w:rsidR="00BC6703">
        <w:t xml:space="preserve">or comparison’s sake, we will </w:t>
      </w:r>
      <w:r w:rsidR="008F2E78">
        <w:t xml:space="preserve">also </w:t>
      </w:r>
      <w:r w:rsidR="00BC6703">
        <w:t xml:space="preserve">introduce a second </w:t>
      </w:r>
      <w:r w:rsidR="008F2E78">
        <w:t xml:space="preserve">locus with a shared </w:t>
      </w:r>
      <w:r w:rsidR="00BC6703">
        <w:t>allele</w:t>
      </w:r>
      <w:r w:rsidR="008F2E78">
        <w:t xml:space="preserve"> distribution among populations:</w:t>
      </w:r>
    </w:p>
    <w:p w:rsidR="00603397" w:rsidRDefault="00BC6703" w:rsidP="00603397">
      <w:pPr>
        <w:pStyle w:val="codepar"/>
      </w:pPr>
      <w:proofErr w:type="spellStart"/>
      <w:r>
        <w:t>ntrl_loci</w:t>
      </w:r>
      <w:proofErr w:type="spellEnd"/>
      <w:r>
        <w:t xml:space="preserve"> 2</w:t>
      </w:r>
      <w:r w:rsidR="00603397">
        <w:br/>
      </w:r>
      <w:proofErr w:type="spellStart"/>
      <w:r w:rsidR="00603397">
        <w:t>ntrl_all</w:t>
      </w:r>
      <w:proofErr w:type="spellEnd"/>
      <w:r w:rsidR="00603397">
        <w:t xml:space="preserve"> 10</w:t>
      </w:r>
      <w:r w:rsidR="00603397">
        <w:br/>
      </w:r>
      <w:proofErr w:type="spellStart"/>
      <w:r w:rsidR="00603397">
        <w:t>ntrl_allelic_file</w:t>
      </w:r>
      <w:proofErr w:type="spellEnd"/>
      <w:r w:rsidR="00603397">
        <w:t xml:space="preserve"> </w:t>
      </w:r>
      <w:ins w:id="83" w:author="Microsoft account" w:date="2014-08-21T14:12:00Z">
        <w:r w:rsidR="006E494D">
          <w:t>“</w:t>
        </w:r>
      </w:ins>
      <w:r w:rsidR="008F2E78">
        <w:t>ini</w:t>
      </w:r>
      <w:r w:rsidR="00603397">
        <w:t>freq.txt</w:t>
      </w:r>
      <w:ins w:id="84" w:author="Microsoft account" w:date="2014-08-21T14:12:00Z">
        <w:r w:rsidR="006E494D">
          <w:t>”</w:t>
        </w:r>
      </w:ins>
    </w:p>
    <w:p w:rsidR="00DF0E71" w:rsidRPr="002B061A" w:rsidRDefault="00DF0E71" w:rsidP="00603397">
      <w:pPr>
        <w:pStyle w:val="codepar"/>
      </w:pPr>
    </w:p>
    <w:p w:rsidR="002B061A" w:rsidRDefault="008F2E78" w:rsidP="00237802">
      <w:pPr>
        <w:pStyle w:val="tutorialText"/>
      </w:pPr>
      <w:r>
        <w:t>You will notice that here we only specified the two loci with each ten alleles, but we have not specified the initial allele frequencies of these two loci. In fact, it is impossible to specify a specific</w:t>
      </w:r>
      <w:r w:rsidR="00DF0E71">
        <w:t xml:space="preserve"> initial</w:t>
      </w:r>
      <w:r>
        <w:t xml:space="preserve"> allelic distribution within the setup file. For that you will need to </w:t>
      </w:r>
      <w:r w:rsidR="00DF0E71">
        <w:t>create</w:t>
      </w:r>
      <w:r>
        <w:t xml:space="preserve"> a separate file</w:t>
      </w:r>
      <w:r w:rsidR="00DF0E71">
        <w:t xml:space="preserve"> with this information</w:t>
      </w:r>
      <w:r>
        <w:t>. The name of th</w:t>
      </w:r>
      <w:r w:rsidR="00DF0E71">
        <w:t>at</w:t>
      </w:r>
      <w:r>
        <w:t xml:space="preserve"> file is specified by the last argument. </w:t>
      </w:r>
      <w:r w:rsidR="00DF0E71">
        <w:t xml:space="preserve">The file can be found on the </w:t>
      </w:r>
      <w:proofErr w:type="spellStart"/>
      <w:r w:rsidR="00DF0E71">
        <w:t>quantiNEMO</w:t>
      </w:r>
      <w:proofErr w:type="spellEnd"/>
      <w:r w:rsidR="00DF0E71">
        <w:t xml:space="preserve"> website and is shown</w:t>
      </w:r>
      <w:r>
        <w:t xml:space="preserve"> </w:t>
      </w:r>
      <w:r w:rsidR="00DF0E71">
        <w:t xml:space="preserve">below. </w:t>
      </w:r>
    </w:p>
    <w:p w:rsidR="00DF0E71" w:rsidRDefault="00DF0E71" w:rsidP="00DF0E71">
      <w:pPr>
        <w:pStyle w:val="codepar"/>
      </w:pPr>
      <w:r>
        <w:t>[FILE_INFO]{</w:t>
      </w:r>
    </w:p>
    <w:p w:rsidR="00DF0E71" w:rsidRDefault="00DF0E71" w:rsidP="00DF0E71">
      <w:pPr>
        <w:pStyle w:val="codepar"/>
      </w:pPr>
      <w:r>
        <w:tab/>
      </w:r>
      <w:proofErr w:type="spellStart"/>
      <w:r>
        <w:t>col_locus</w:t>
      </w:r>
      <w:proofErr w:type="spellEnd"/>
      <w:r>
        <w:t xml:space="preserve"> 1</w:t>
      </w:r>
    </w:p>
    <w:p w:rsidR="00DF0E71" w:rsidRDefault="00DF0E71" w:rsidP="00DF0E71">
      <w:pPr>
        <w:pStyle w:val="codepar"/>
      </w:pPr>
      <w:r>
        <w:tab/>
      </w:r>
      <w:proofErr w:type="spellStart"/>
      <w:r>
        <w:t>col_allele</w:t>
      </w:r>
      <w:proofErr w:type="spellEnd"/>
      <w:r>
        <w:t xml:space="preserve"> 2</w:t>
      </w:r>
    </w:p>
    <w:p w:rsidR="00DF0E71" w:rsidRDefault="00DF0E71" w:rsidP="00DF0E71">
      <w:pPr>
        <w:pStyle w:val="codepar"/>
      </w:pPr>
      <w:r>
        <w:tab/>
      </w:r>
      <w:proofErr w:type="spellStart"/>
      <w:r>
        <w:t>col_ini_freq</w:t>
      </w:r>
      <w:proofErr w:type="spellEnd"/>
      <w:r>
        <w:t xml:space="preserve"> 3 </w:t>
      </w:r>
    </w:p>
    <w:p w:rsidR="00DF0E71" w:rsidRDefault="00DF0E71" w:rsidP="00DF0E71">
      <w:pPr>
        <w:pStyle w:val="codepar"/>
      </w:pPr>
      <w:r>
        <w:t>}</w:t>
      </w:r>
    </w:p>
    <w:p w:rsidR="00DF0E71" w:rsidRDefault="00DF0E71" w:rsidP="00DF0E71">
      <w:pPr>
        <w:pStyle w:val="codepar"/>
      </w:pPr>
    </w:p>
    <w:p w:rsidR="00DF0E71" w:rsidRDefault="00DF0E71" w:rsidP="00DF0E71">
      <w:pPr>
        <w:pStyle w:val="codepar"/>
      </w:pPr>
      <w:r>
        <w:t>#locus</w:t>
      </w:r>
      <w:r>
        <w:tab/>
        <w:t>allele</w:t>
      </w:r>
      <w:r>
        <w:tab/>
        <w:t>initial frequency</w:t>
      </w:r>
    </w:p>
    <w:p w:rsidR="00DF0E71" w:rsidRDefault="00DF0E71" w:rsidP="00DF0E71">
      <w:pPr>
        <w:pStyle w:val="codepar"/>
      </w:pPr>
      <w:r>
        <w:tab/>
      </w:r>
      <w:r>
        <w:tab/>
      </w:r>
      <w:r>
        <w:tab/>
      </w:r>
      <w:r>
        <w:tab/>
        <w:t>#1 2 3 4 5 6 7 8 9 10 = the population identifier</w:t>
      </w:r>
    </w:p>
    <w:p w:rsidR="00DF0E71" w:rsidRDefault="00DF0E71" w:rsidP="00DF0E71">
      <w:pPr>
        <w:pStyle w:val="codepar"/>
      </w:pPr>
      <w:r>
        <w:t>1</w:t>
      </w:r>
      <w:r>
        <w:tab/>
      </w:r>
      <w:r>
        <w:tab/>
        <w:t>1</w:t>
      </w:r>
      <w:r>
        <w:tab/>
      </w:r>
      <w:r>
        <w:tab/>
        <w:t>{1 0 0 0 0 0 0 0 0 0}</w:t>
      </w:r>
    </w:p>
    <w:p w:rsidR="00DF0E71" w:rsidRDefault="00DF0E71" w:rsidP="00DF0E71">
      <w:pPr>
        <w:pStyle w:val="codepar"/>
      </w:pPr>
      <w:r>
        <w:t>1</w:t>
      </w:r>
      <w:r>
        <w:tab/>
      </w:r>
      <w:r>
        <w:tab/>
        <w:t>2</w:t>
      </w:r>
      <w:r>
        <w:tab/>
      </w:r>
      <w:r>
        <w:tab/>
        <w:t>{0 1 0 0 0 0 0 0 0 0}</w:t>
      </w:r>
    </w:p>
    <w:p w:rsidR="00DF0E71" w:rsidRDefault="00DF0E71" w:rsidP="00DF0E71">
      <w:pPr>
        <w:pStyle w:val="codepar"/>
      </w:pPr>
      <w:r>
        <w:t>1</w:t>
      </w:r>
      <w:r>
        <w:tab/>
      </w:r>
      <w:r>
        <w:tab/>
        <w:t>3</w:t>
      </w:r>
      <w:r>
        <w:tab/>
      </w:r>
      <w:r>
        <w:tab/>
        <w:t>{0 0 1 0 0 0 0 0 0 0}</w:t>
      </w:r>
    </w:p>
    <w:p w:rsidR="00DF0E71" w:rsidRDefault="00DF0E71" w:rsidP="00DF0E71">
      <w:pPr>
        <w:pStyle w:val="codepar"/>
      </w:pPr>
      <w:r>
        <w:t>1</w:t>
      </w:r>
      <w:r>
        <w:tab/>
      </w:r>
      <w:r>
        <w:tab/>
        <w:t>4</w:t>
      </w:r>
      <w:r>
        <w:tab/>
      </w:r>
      <w:r>
        <w:tab/>
        <w:t>{0 0 0 1 0 0 0 0 0 0}</w:t>
      </w:r>
    </w:p>
    <w:p w:rsidR="00DF0E71" w:rsidRDefault="00DF0E71" w:rsidP="00DF0E71">
      <w:pPr>
        <w:pStyle w:val="codepar"/>
      </w:pPr>
      <w:r>
        <w:t>1</w:t>
      </w:r>
      <w:r>
        <w:tab/>
      </w:r>
      <w:r>
        <w:tab/>
        <w:t>5</w:t>
      </w:r>
      <w:r>
        <w:tab/>
      </w:r>
      <w:r>
        <w:tab/>
        <w:t>{0 0 0 0 1 0 0 0 0 0}</w:t>
      </w:r>
    </w:p>
    <w:p w:rsidR="00DF0E71" w:rsidRDefault="00DF0E71" w:rsidP="00DF0E71">
      <w:pPr>
        <w:pStyle w:val="codepar"/>
      </w:pPr>
      <w:r>
        <w:t>1</w:t>
      </w:r>
      <w:r>
        <w:tab/>
      </w:r>
      <w:r>
        <w:tab/>
        <w:t>6</w:t>
      </w:r>
      <w:r>
        <w:tab/>
      </w:r>
      <w:r>
        <w:tab/>
        <w:t>{0 0 0 0 0 1 0 0 0 0}</w:t>
      </w:r>
    </w:p>
    <w:p w:rsidR="00DF0E71" w:rsidRDefault="00DF0E71" w:rsidP="00DF0E71">
      <w:pPr>
        <w:pStyle w:val="codepar"/>
      </w:pPr>
      <w:r>
        <w:t>1</w:t>
      </w:r>
      <w:r>
        <w:tab/>
      </w:r>
      <w:r>
        <w:tab/>
        <w:t>7</w:t>
      </w:r>
      <w:r>
        <w:tab/>
      </w:r>
      <w:r>
        <w:tab/>
        <w:t>{0 0 0 0 0 0 1 0 0 0}</w:t>
      </w:r>
    </w:p>
    <w:p w:rsidR="00DF0E71" w:rsidRDefault="00DF0E71" w:rsidP="00DF0E71">
      <w:pPr>
        <w:pStyle w:val="codepar"/>
      </w:pPr>
      <w:r>
        <w:t>1</w:t>
      </w:r>
      <w:r>
        <w:tab/>
      </w:r>
      <w:r>
        <w:tab/>
        <w:t>8</w:t>
      </w:r>
      <w:r>
        <w:tab/>
      </w:r>
      <w:r>
        <w:tab/>
        <w:t>{0 0 0 0 0 0 0 1 0 0}</w:t>
      </w:r>
    </w:p>
    <w:p w:rsidR="00DF0E71" w:rsidRDefault="00DF0E71" w:rsidP="00DF0E71">
      <w:pPr>
        <w:pStyle w:val="codepar"/>
      </w:pPr>
      <w:r>
        <w:t>1</w:t>
      </w:r>
      <w:r>
        <w:tab/>
      </w:r>
      <w:r>
        <w:tab/>
        <w:t>9</w:t>
      </w:r>
      <w:r>
        <w:tab/>
      </w:r>
      <w:r>
        <w:tab/>
        <w:t>{0 0 0 0 0 0 0 0 1 0}</w:t>
      </w:r>
    </w:p>
    <w:p w:rsidR="00DF0E71" w:rsidRDefault="00DF0E71" w:rsidP="00DF0E71">
      <w:pPr>
        <w:pStyle w:val="codepar"/>
      </w:pPr>
      <w:r>
        <w:t>1</w:t>
      </w:r>
      <w:r>
        <w:tab/>
      </w:r>
      <w:r>
        <w:tab/>
        <w:t>10</w:t>
      </w:r>
      <w:r>
        <w:tab/>
      </w:r>
      <w:r>
        <w:tab/>
        <w:t>{0 0 0 0 0 0 0 0 0 1}</w:t>
      </w:r>
    </w:p>
    <w:p w:rsidR="00DF0E71" w:rsidRDefault="00DF0E71" w:rsidP="00DF0E71">
      <w:pPr>
        <w:pStyle w:val="codepar"/>
      </w:pPr>
      <w:r>
        <w:t>2</w:t>
      </w:r>
      <w:r>
        <w:tab/>
      </w:r>
      <w:r>
        <w:tab/>
        <w:t>1</w:t>
      </w:r>
      <w:r>
        <w:tab/>
      </w:r>
      <w:r>
        <w:tab/>
      </w:r>
      <w:r w:rsidR="003E1CB6">
        <w:t>0.1</w:t>
      </w:r>
    </w:p>
    <w:p w:rsidR="00DF0E71" w:rsidRDefault="00DF0E71" w:rsidP="00DF0E71">
      <w:pPr>
        <w:pStyle w:val="codepar"/>
      </w:pPr>
      <w:r>
        <w:t>2</w:t>
      </w:r>
      <w:r>
        <w:tab/>
      </w:r>
      <w:r>
        <w:tab/>
        <w:t>2</w:t>
      </w:r>
      <w:r>
        <w:tab/>
      </w:r>
      <w:r>
        <w:tab/>
        <w:t>0.06</w:t>
      </w:r>
    </w:p>
    <w:p w:rsidR="00DF0E71" w:rsidRDefault="00DF0E71" w:rsidP="00DF0E71">
      <w:pPr>
        <w:pStyle w:val="codepar"/>
      </w:pPr>
      <w:r>
        <w:t>2</w:t>
      </w:r>
      <w:r>
        <w:tab/>
      </w:r>
      <w:r>
        <w:tab/>
        <w:t>3</w:t>
      </w:r>
      <w:r>
        <w:tab/>
      </w:r>
      <w:r>
        <w:tab/>
        <w:t>0.1</w:t>
      </w:r>
    </w:p>
    <w:p w:rsidR="00DF0E71" w:rsidRDefault="00DF0E71" w:rsidP="00DF0E71">
      <w:pPr>
        <w:pStyle w:val="codepar"/>
      </w:pPr>
      <w:r>
        <w:t>2</w:t>
      </w:r>
      <w:r>
        <w:tab/>
      </w:r>
      <w:r>
        <w:tab/>
        <w:t>4</w:t>
      </w:r>
      <w:r>
        <w:tab/>
      </w:r>
      <w:r>
        <w:tab/>
        <w:t>0.15</w:t>
      </w:r>
    </w:p>
    <w:p w:rsidR="00DF0E71" w:rsidRDefault="00DF0E71" w:rsidP="00DF0E71">
      <w:pPr>
        <w:pStyle w:val="codepar"/>
      </w:pPr>
      <w:r>
        <w:t>2</w:t>
      </w:r>
      <w:r>
        <w:tab/>
      </w:r>
      <w:r>
        <w:tab/>
        <w:t>5</w:t>
      </w:r>
      <w:r>
        <w:tab/>
      </w:r>
      <w:r>
        <w:tab/>
      </w:r>
      <w:r w:rsidR="003E1CB6">
        <w:t>0.1</w:t>
      </w:r>
    </w:p>
    <w:p w:rsidR="00DF0E71" w:rsidRDefault="00DF0E71" w:rsidP="00DF0E71">
      <w:pPr>
        <w:pStyle w:val="codepar"/>
      </w:pPr>
      <w:r>
        <w:t>2</w:t>
      </w:r>
      <w:r>
        <w:tab/>
      </w:r>
      <w:r>
        <w:tab/>
        <w:t>6</w:t>
      </w:r>
      <w:r>
        <w:tab/>
      </w:r>
      <w:r>
        <w:tab/>
        <w:t>0.04</w:t>
      </w:r>
    </w:p>
    <w:p w:rsidR="00DF0E71" w:rsidRDefault="00DF0E71" w:rsidP="00DF0E71">
      <w:pPr>
        <w:pStyle w:val="codepar"/>
      </w:pPr>
      <w:r>
        <w:t>2</w:t>
      </w:r>
      <w:r>
        <w:tab/>
      </w:r>
      <w:r>
        <w:tab/>
        <w:t>7</w:t>
      </w:r>
      <w:r>
        <w:tab/>
      </w:r>
      <w:r>
        <w:tab/>
        <w:t>0.1</w:t>
      </w:r>
    </w:p>
    <w:p w:rsidR="00DF0E71" w:rsidRDefault="00DF0E71" w:rsidP="00DF0E71">
      <w:pPr>
        <w:pStyle w:val="codepar"/>
      </w:pPr>
      <w:r>
        <w:t>2</w:t>
      </w:r>
      <w:r>
        <w:tab/>
      </w:r>
      <w:r>
        <w:tab/>
        <w:t>8</w:t>
      </w:r>
      <w:r>
        <w:tab/>
      </w:r>
      <w:r>
        <w:tab/>
        <w:t>0.2</w:t>
      </w:r>
    </w:p>
    <w:p w:rsidR="00DF0E71" w:rsidRDefault="00DF0E71" w:rsidP="00DF0E71">
      <w:pPr>
        <w:pStyle w:val="codepar"/>
      </w:pPr>
      <w:r>
        <w:t>2</w:t>
      </w:r>
      <w:r>
        <w:tab/>
      </w:r>
      <w:r>
        <w:tab/>
        <w:t>9</w:t>
      </w:r>
      <w:r>
        <w:tab/>
      </w:r>
      <w:r>
        <w:tab/>
        <w:t>0.1</w:t>
      </w:r>
    </w:p>
    <w:p w:rsidR="00DF0E71" w:rsidRDefault="00DF0E71" w:rsidP="00DF0E71">
      <w:pPr>
        <w:pStyle w:val="codepar"/>
      </w:pPr>
      <w:r>
        <w:t>2</w:t>
      </w:r>
      <w:r>
        <w:tab/>
      </w:r>
      <w:r>
        <w:tab/>
        <w:t>10</w:t>
      </w:r>
      <w:r>
        <w:tab/>
      </w:r>
      <w:r>
        <w:tab/>
        <w:t>0.05</w:t>
      </w:r>
    </w:p>
    <w:p w:rsidR="00603397" w:rsidRDefault="00603397" w:rsidP="00237802">
      <w:pPr>
        <w:pStyle w:val="tutorialText"/>
      </w:pPr>
    </w:p>
    <w:p w:rsidR="006E494D" w:rsidRDefault="00DF0E71" w:rsidP="00237802">
      <w:pPr>
        <w:pStyle w:val="tutorialText"/>
      </w:pPr>
      <w:r>
        <w:t xml:space="preserve">This file consists of two parts. The first, smaller part starts with </w:t>
      </w:r>
      <w:r w:rsidRPr="00DF0E71">
        <w:rPr>
          <w:rStyle w:val="codeword"/>
        </w:rPr>
        <w:t>FILE_INFO</w:t>
      </w:r>
      <w:r>
        <w:t xml:space="preserve"> and tells </w:t>
      </w:r>
      <w:proofErr w:type="spellStart"/>
      <w:r>
        <w:t>qN</w:t>
      </w:r>
      <w:proofErr w:type="spellEnd"/>
      <w:r>
        <w:t xml:space="preserve"> what </w:t>
      </w:r>
      <w:r w:rsidR="00B6574E">
        <w:t xml:space="preserve">it can find in the table below. We told it here that it </w:t>
      </w:r>
      <w:r>
        <w:t>will</w:t>
      </w:r>
      <w:r w:rsidR="00B6574E">
        <w:t xml:space="preserve"> </w:t>
      </w:r>
      <w:r w:rsidR="007F1EE5">
        <w:t xml:space="preserve">find </w:t>
      </w:r>
      <w:r w:rsidR="00B6574E">
        <w:t xml:space="preserve">the locus identifier in column 1, the allele identifier in column 2, and the initial frequency of that allele in column </w:t>
      </w:r>
      <w:r w:rsidR="007F1EE5">
        <w:t>3</w:t>
      </w:r>
      <w:r w:rsidR="00B6574E">
        <w:t>. The second part of the file is the actual table. The first two lines are just comments (preceded by the ‘#’) we put in for clarity. We see that the first half considers the alleles 1-10 of locus 1, and the second half</w:t>
      </w:r>
      <w:r w:rsidR="007F1EE5">
        <w:t xml:space="preserve"> has</w:t>
      </w:r>
      <w:r w:rsidR="00B6574E">
        <w:t xml:space="preserve"> information on the ten alleles of locus 2. In the last column we identified the initial frequency of </w:t>
      </w:r>
      <w:r w:rsidR="007F1EE5">
        <w:t>each</w:t>
      </w:r>
      <w:r w:rsidR="00B6574E">
        <w:t xml:space="preserve"> allele for each population, hence the ten values in </w:t>
      </w:r>
      <w:r w:rsidR="00B6574E" w:rsidRPr="00B6574E">
        <w:rPr>
          <w:rStyle w:val="codeword"/>
        </w:rPr>
        <w:t>{}</w:t>
      </w:r>
      <w:r w:rsidR="00B6574E">
        <w:t xml:space="preserve">. Because we wanted each population to be fixed for a different allele, we see e.g. in the first line that </w:t>
      </w:r>
      <w:r w:rsidR="00486FCB">
        <w:t>allele 1 has a</w:t>
      </w:r>
      <w:r w:rsidR="007F1EE5">
        <w:t>n</w:t>
      </w:r>
      <w:r w:rsidR="00486FCB">
        <w:t xml:space="preserve"> initial frequency of unity for the first population, but in all of the following populations it is zero. When you look below population 1, you can also see that for all the other alleles</w:t>
      </w:r>
      <w:r w:rsidR="00B6574E">
        <w:t xml:space="preserve"> </w:t>
      </w:r>
      <w:r w:rsidR="00486FCB">
        <w:t xml:space="preserve">this population has an initial frequency of zero. </w:t>
      </w:r>
      <w:r w:rsidR="006E494D" w:rsidRPr="006E494D">
        <w:rPr>
          <w:b/>
          <w:rPrChange w:id="85" w:author="Microsoft account" w:date="2014-08-21T14:18:00Z">
            <w:rPr/>
          </w:rPrChange>
        </w:rPr>
        <w:t>Question:</w:t>
      </w:r>
      <w:r w:rsidR="006E494D">
        <w:t xml:space="preserve"> why should the initial allele frequencies add up to one for each population (the ‘columns’) but not for each allele (the ‘rows’)?</w:t>
      </w:r>
    </w:p>
    <w:p w:rsidR="00DF0E71" w:rsidRDefault="00486FCB" w:rsidP="00237802">
      <w:pPr>
        <w:pStyle w:val="tutorialText"/>
      </w:pPr>
      <w:r>
        <w:t>For the second locus, we do not see ten initial frequencies for each allele. Here we wanted the same frequency in each population, so we could have written for example for allele 2</w:t>
      </w:r>
      <w:r w:rsidR="00D12AA9">
        <w:t xml:space="preserve"> of locus 2</w:t>
      </w:r>
    </w:p>
    <w:p w:rsidR="00486FCB" w:rsidRDefault="00486FCB" w:rsidP="00486FCB">
      <w:pPr>
        <w:pStyle w:val="codepar"/>
      </w:pPr>
      <w:r>
        <w:t>{0.06 0.06 0.06 0.06 0.06 0.06 0.06 0.06 0.06 0.06}</w:t>
      </w:r>
    </w:p>
    <w:p w:rsidR="00486FCB" w:rsidRDefault="00486FCB" w:rsidP="00486FCB">
      <w:pPr>
        <w:pStyle w:val="codepar"/>
      </w:pPr>
    </w:p>
    <w:p w:rsidR="007F1EE5" w:rsidRDefault="00D12AA9" w:rsidP="00237802">
      <w:pPr>
        <w:pStyle w:val="tutorialText"/>
      </w:pPr>
      <w:r>
        <w:t>B</w:t>
      </w:r>
      <w:r w:rsidR="00486FCB">
        <w:t>ut giving the value just once has the same effect. Note how the initial</w:t>
      </w:r>
      <w:r w:rsidR="00C40323">
        <w:t xml:space="preserve"> allele</w:t>
      </w:r>
      <w:r w:rsidR="00486FCB">
        <w:t xml:space="preserve"> frequencies of locus 2 also add up to 1. </w:t>
      </w:r>
    </w:p>
    <w:p w:rsidR="00486FCB" w:rsidRDefault="00486FCB" w:rsidP="00237802">
      <w:pPr>
        <w:pStyle w:val="tutorialText"/>
      </w:pPr>
      <w:r>
        <w:t xml:space="preserve">N.B. </w:t>
      </w:r>
      <w:r w:rsidR="00A267BF">
        <w:t>In this scenario w</w:t>
      </w:r>
      <w:r>
        <w:t xml:space="preserve">e use this inifreq.txt file just to specify the initial frequencies, but you could also use it to specify, for example, a different mutation rate for each allele (see section </w:t>
      </w:r>
      <w:r w:rsidR="00D12AA9">
        <w:t>9.1 ‘Architecture’</w:t>
      </w:r>
      <w:r>
        <w:t xml:space="preserve"> of the manual for other possibilities).</w:t>
      </w:r>
    </w:p>
    <w:p w:rsidR="00194195" w:rsidRDefault="00A267BF" w:rsidP="00237802">
      <w:pPr>
        <w:pStyle w:val="tutorialText"/>
      </w:pPr>
      <w:r>
        <w:t xml:space="preserve">We will save this separate file in the same folder as our setup file and the </w:t>
      </w:r>
      <w:proofErr w:type="spellStart"/>
      <w:r>
        <w:t>qN</w:t>
      </w:r>
      <w:proofErr w:type="spellEnd"/>
      <w:r>
        <w:t xml:space="preserve"> </w:t>
      </w:r>
      <w:r w:rsidR="006E494D">
        <w:t>executable</w:t>
      </w:r>
      <w:r>
        <w:t xml:space="preserve"> under the name of ‘inifreq.txt’, so the simulation will be able to find and read it. </w:t>
      </w:r>
    </w:p>
    <w:p w:rsidR="002A5AEC" w:rsidRDefault="00486FCB" w:rsidP="00237802">
      <w:pPr>
        <w:pStyle w:val="tutorialText"/>
      </w:pPr>
      <w:r>
        <w:t>Great, our</w:t>
      </w:r>
      <w:r w:rsidR="00A267BF">
        <w:t xml:space="preserve"> simulation now has its populations defined and a genetic architecture</w:t>
      </w:r>
      <w:r w:rsidR="00194195">
        <w:t>, now we just need to define our migration rate</w:t>
      </w:r>
      <w:r w:rsidR="00A267BF">
        <w:t xml:space="preserve">. </w:t>
      </w:r>
      <w:r w:rsidR="00194195">
        <w:t xml:space="preserve">As said before, we wanted to see how migration influences the breakdown of population differentiation. So we should actually perform multiple simulations, each with a different migration rate. This would mean creating multiple setup files, each with a different value for </w:t>
      </w:r>
      <w:proofErr w:type="spellStart"/>
      <w:r w:rsidR="00194195" w:rsidRPr="00194195">
        <w:rPr>
          <w:rStyle w:val="codeword"/>
        </w:rPr>
        <w:t>dispersal_rate</w:t>
      </w:r>
      <w:proofErr w:type="spellEnd"/>
      <w:r w:rsidR="00C40323">
        <w:rPr>
          <w:rStyle w:val="codeword"/>
        </w:rPr>
        <w:t xml:space="preserve"> </w:t>
      </w:r>
      <w:r w:rsidR="00C40323" w:rsidRPr="00C40323">
        <w:t>(as we did in section 2.1)</w:t>
      </w:r>
      <w:r w:rsidR="00194195">
        <w:t xml:space="preserve">. Luckily, </w:t>
      </w:r>
      <w:proofErr w:type="spellStart"/>
      <w:r w:rsidR="00194195">
        <w:t>qN</w:t>
      </w:r>
      <w:proofErr w:type="spellEnd"/>
      <w:r w:rsidR="00194195">
        <w:t xml:space="preserve"> has a trick that will save us that effort. </w:t>
      </w:r>
    </w:p>
    <w:p w:rsidR="002A5AEC" w:rsidRDefault="002A5AEC" w:rsidP="002A5AEC">
      <w:pPr>
        <w:pStyle w:val="codepar"/>
      </w:pPr>
      <w:proofErr w:type="spellStart"/>
      <w:r>
        <w:t>dispersal_rate</w:t>
      </w:r>
      <w:proofErr w:type="spellEnd"/>
      <w:r>
        <w:t xml:space="preserve"> 0.1</w:t>
      </w:r>
      <w:r w:rsidR="00B270FD">
        <w:t xml:space="preserve"> 0.05 0.01 0.005</w:t>
      </w:r>
      <w:r>
        <w:t xml:space="preserve"> 0.001</w:t>
      </w:r>
    </w:p>
    <w:p w:rsidR="002A5AEC" w:rsidRDefault="002A5AEC" w:rsidP="002A5AEC">
      <w:pPr>
        <w:pStyle w:val="codepar"/>
      </w:pPr>
    </w:p>
    <w:p w:rsidR="00486FCB" w:rsidRDefault="00194195" w:rsidP="00237802">
      <w:pPr>
        <w:pStyle w:val="tutorialText"/>
      </w:pPr>
      <w:r>
        <w:t xml:space="preserve">These are so called sequential parameters (see section </w:t>
      </w:r>
      <w:r w:rsidR="00C40323">
        <w:t>2.8.2</w:t>
      </w:r>
      <w:r>
        <w:t xml:space="preserve"> in the manual). </w:t>
      </w:r>
      <w:r w:rsidR="00852159">
        <w:t>Unlike vectors, the</w:t>
      </w:r>
      <w:r w:rsidR="00F572F2">
        <w:t>se</w:t>
      </w:r>
      <w:r w:rsidR="00852159">
        <w:t xml:space="preserve"> values are not surrounded by the {}. Like this, </w:t>
      </w:r>
      <w:proofErr w:type="spellStart"/>
      <w:r w:rsidR="00852159">
        <w:t>qN</w:t>
      </w:r>
      <w:proofErr w:type="spellEnd"/>
      <w:r w:rsidR="00852159">
        <w:t xml:space="preserve"> realizes that these values are not to be used during the same simulation for different patches, but instead should be used to create a so called ‘batch’ of different simulations, each with a different value for </w:t>
      </w:r>
      <w:proofErr w:type="spellStart"/>
      <w:r w:rsidR="00852159" w:rsidRPr="00852159">
        <w:rPr>
          <w:rStyle w:val="codeword"/>
        </w:rPr>
        <w:t>dispersal_rate</w:t>
      </w:r>
      <w:proofErr w:type="spellEnd"/>
      <w:r w:rsidR="00852159">
        <w:t>.</w:t>
      </w:r>
    </w:p>
    <w:p w:rsidR="00F572F2" w:rsidRDefault="003C3326" w:rsidP="00237802">
      <w:pPr>
        <w:pStyle w:val="tutorialText"/>
      </w:pPr>
      <w:r>
        <w:t xml:space="preserve">For our experiment, choosing the right output we want from our model is just as important as the model itself. </w:t>
      </w:r>
      <w:r w:rsidR="008A7F38">
        <w:t>First of all, since we have such a peculiar distribution of alleles, it would be good to track the number of alleles per locus. But if we really want</w:t>
      </w:r>
      <w:r>
        <w:t xml:space="preserve"> to</w:t>
      </w:r>
      <w:r w:rsidR="008A7F38">
        <w:t xml:space="preserve"> follow</w:t>
      </w:r>
      <w:r>
        <w:t xml:space="preserve"> how dispersal influences the population differentiation</w:t>
      </w:r>
      <w:r w:rsidR="008A7F38">
        <w:t xml:space="preserve">, we should also track the </w:t>
      </w:r>
      <w:r>
        <w:t>F</w:t>
      </w:r>
      <w:r w:rsidRPr="003C3326">
        <w:rPr>
          <w:vertAlign w:val="subscript"/>
        </w:rPr>
        <w:t>ST</w:t>
      </w:r>
      <w:r>
        <w:t xml:space="preserve"> </w:t>
      </w:r>
      <w:r w:rsidR="008A7F38">
        <w:t xml:space="preserve">of our populations. </w:t>
      </w:r>
      <w:r>
        <w:t>However, we expect quite different behaviour from the F</w:t>
      </w:r>
      <w:r w:rsidRPr="00290207">
        <w:rPr>
          <w:vertAlign w:val="subscript"/>
        </w:rPr>
        <w:t>ST</w:t>
      </w:r>
      <w:r>
        <w:t xml:space="preserve"> of the first locus and that of the second locus</w:t>
      </w:r>
      <w:r w:rsidR="00307645">
        <w:t>.</w:t>
      </w:r>
      <w:r w:rsidR="00290207">
        <w:t xml:space="preserve"> </w:t>
      </w:r>
      <w:r w:rsidR="003E1CB6">
        <w:t>C</w:t>
      </w:r>
      <w:r w:rsidR="008A7F38">
        <w:t xml:space="preserve">onveniently, </w:t>
      </w:r>
      <w:proofErr w:type="spellStart"/>
      <w:r w:rsidR="008A7F38">
        <w:t>qN</w:t>
      </w:r>
      <w:proofErr w:type="spellEnd"/>
      <w:r w:rsidR="008A7F38">
        <w:t xml:space="preserve"> allows you to separate this (and many other) statistics by locus, by site, or by each locus-site combination. We do not expect our sites to differ strongly from each other (</w:t>
      </w:r>
      <w:r w:rsidR="008A7F38" w:rsidRPr="008A7F38">
        <w:rPr>
          <w:b/>
        </w:rPr>
        <w:t>Question</w:t>
      </w:r>
      <w:r w:rsidR="008A7F38">
        <w:t>: Why not?), so we will only separate it by locus, averaged over all sites. Our output section will therefore look as follows:</w:t>
      </w:r>
    </w:p>
    <w:p w:rsidR="008A7F38" w:rsidRDefault="008A7F38" w:rsidP="004D0A9D">
      <w:pPr>
        <w:pStyle w:val="codepar"/>
      </w:pPr>
      <w:proofErr w:type="gramStart"/>
      <w:r>
        <w:t>stat</w:t>
      </w:r>
      <w:proofErr w:type="gramEnd"/>
      <w:ins w:id="86" w:author="Microsoft account" w:date="2014-08-21T14:07:00Z">
        <w:r w:rsidR="00BC1EB7">
          <w:t xml:space="preserve"> </w:t>
        </w:r>
      </w:ins>
      <w:r>
        <w:t>{</w:t>
      </w:r>
      <w:proofErr w:type="spellStart"/>
      <w:r>
        <w:t>n.adlt.nbAllele</w:t>
      </w:r>
      <w:proofErr w:type="spellEnd"/>
      <w:r>
        <w:t xml:space="preserve"> </w:t>
      </w:r>
      <w:proofErr w:type="spellStart"/>
      <w:r>
        <w:t>n.adlt.Fst</w:t>
      </w:r>
      <w:proofErr w:type="spellEnd"/>
      <w:r>
        <w:t xml:space="preserve"> </w:t>
      </w:r>
      <w:proofErr w:type="spellStart"/>
      <w:r>
        <w:t>n.adlt.Fst_l</w:t>
      </w:r>
      <w:proofErr w:type="spellEnd"/>
      <w:r>
        <w:t>}</w:t>
      </w:r>
    </w:p>
    <w:p w:rsidR="004D0A9D" w:rsidRDefault="004D0A9D" w:rsidP="004D0A9D">
      <w:pPr>
        <w:pStyle w:val="codepar"/>
      </w:pPr>
    </w:p>
    <w:p w:rsidR="008A7F38" w:rsidRDefault="008A7F38" w:rsidP="00237802">
      <w:pPr>
        <w:pStyle w:val="tutorialText"/>
      </w:pPr>
      <w:r>
        <w:t>The architecture of our simulation is now complete. Run it for 1000 generations. To retrieve the same results as us</w:t>
      </w:r>
      <w:r w:rsidR="001F36BA">
        <w:t>,</w:t>
      </w:r>
      <w:r>
        <w:t xml:space="preserve"> set </w:t>
      </w:r>
      <w:r w:rsidRPr="004D0A9D">
        <w:rPr>
          <w:rStyle w:val="codeword"/>
        </w:rPr>
        <w:t>seed 24125</w:t>
      </w:r>
      <w:r>
        <w:t xml:space="preserve"> </w:t>
      </w:r>
    </w:p>
    <w:p w:rsidR="00941FE2" w:rsidRDefault="004D0A9D" w:rsidP="00237802">
      <w:pPr>
        <w:pStyle w:val="tutorialText"/>
      </w:pPr>
      <w:proofErr w:type="spellStart"/>
      <w:proofErr w:type="gramStart"/>
      <w:r>
        <w:t>qN</w:t>
      </w:r>
      <w:proofErr w:type="spellEnd"/>
      <w:proofErr w:type="gramEnd"/>
      <w:r>
        <w:t xml:space="preserve"> will start running your batch file. </w:t>
      </w:r>
      <w:r w:rsidR="00794693">
        <w:t xml:space="preserve">On the </w:t>
      </w:r>
      <w:r>
        <w:t xml:space="preserve">screen </w:t>
      </w:r>
      <w:r w:rsidR="00794693">
        <w:t xml:space="preserve">it </w:t>
      </w:r>
      <w:r>
        <w:t>will say</w:t>
      </w:r>
      <w:r w:rsidR="00794693">
        <w:t xml:space="preserve"> “1. of 5 batch simulations” </w:t>
      </w:r>
      <w:r>
        <w:t xml:space="preserve">and your simulation will therefore be run five times, each time exactly the same setup file, except for the varying dispersal rate. In your </w:t>
      </w:r>
      <w:proofErr w:type="spellStart"/>
      <w:r w:rsidR="00DE18CC">
        <w:t>qN</w:t>
      </w:r>
      <w:proofErr w:type="spellEnd"/>
      <w:r>
        <w:t xml:space="preserve"> folder you will therefore a</w:t>
      </w:r>
      <w:r w:rsidR="00794693">
        <w:t>lso see five new folders appear as if you had run 5 independent simulations. Each folder contains the by now familiar simulation files. However, you will see that the file names in each folder</w:t>
      </w:r>
      <w:r>
        <w:t xml:space="preserve"> </w:t>
      </w:r>
      <w:r w:rsidR="00794693">
        <w:t xml:space="preserve">do not start with ‘simulation’ but instead carry </w:t>
      </w:r>
      <w:r w:rsidR="003E1CB6">
        <w:t>the same</w:t>
      </w:r>
      <w:r w:rsidR="00794693">
        <w:t xml:space="preserve"> name </w:t>
      </w:r>
      <w:r w:rsidR="003E1CB6">
        <w:t xml:space="preserve">as that </w:t>
      </w:r>
      <w:r w:rsidR="00794693">
        <w:t xml:space="preserve">of the setup file, followed by </w:t>
      </w:r>
      <w:r w:rsidR="003E1CB6">
        <w:t>an index</w:t>
      </w:r>
      <w:r w:rsidR="00794693">
        <w:t>.</w:t>
      </w:r>
      <w:r w:rsidR="003E1CB6">
        <w:t xml:space="preserve"> This number indicates from which simulation it originates.</w:t>
      </w:r>
      <w:r>
        <w:t xml:space="preserve"> To analyse our results, lets plot for each simulation the mean number of alleles over time, and the</w:t>
      </w:r>
      <w:r w:rsidR="00DE18CC">
        <w:t xml:space="preserve"> three</w:t>
      </w:r>
      <w:r>
        <w:t xml:space="preserve"> F</w:t>
      </w:r>
      <w:r w:rsidRPr="004D0A9D">
        <w:rPr>
          <w:vertAlign w:val="subscript"/>
        </w:rPr>
        <w:t>ST</w:t>
      </w:r>
      <w:r>
        <w:t xml:space="preserve"> values (again, you may do it yourself or use the online r-script). What we got was the following:</w:t>
      </w:r>
    </w:p>
    <w:p w:rsidR="00941FE2" w:rsidRDefault="00941FE2" w:rsidP="00237802">
      <w:pPr>
        <w:pStyle w:val="tutorialText"/>
      </w:pPr>
      <w:r>
        <w:rPr>
          <w:noProof/>
          <w:lang w:eastAsia="en-GB"/>
        </w:rPr>
        <w:drawing>
          <wp:inline distT="0" distB="0" distL="0" distR="0">
            <wp:extent cx="1220152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2_5x2plot.png"/>
                    <pic:cNvPicPr/>
                  </pic:nvPicPr>
                  <pic:blipFill>
                    <a:blip r:embed="rId10">
                      <a:extLst>
                        <a:ext uri="{28A0092B-C50C-407E-A947-70E740481C1C}">
                          <a14:useLocalDpi xmlns:a14="http://schemas.microsoft.com/office/drawing/2010/main" val="0"/>
                        </a:ext>
                      </a:extLst>
                    </a:blip>
                    <a:stretch>
                      <a:fillRect/>
                    </a:stretch>
                  </pic:blipFill>
                  <pic:spPr>
                    <a:xfrm>
                      <a:off x="0" y="0"/>
                      <a:ext cx="12201525" cy="5772150"/>
                    </a:xfrm>
                    <a:prstGeom prst="rect">
                      <a:avLst/>
                    </a:prstGeom>
                  </pic:spPr>
                </pic:pic>
              </a:graphicData>
            </a:graphic>
          </wp:inline>
        </w:drawing>
      </w:r>
    </w:p>
    <w:p w:rsidR="00941FE2" w:rsidRDefault="008558C1" w:rsidP="00237802">
      <w:pPr>
        <w:pStyle w:val="tutorialText"/>
      </w:pPr>
      <w:r>
        <w:t>As one would expect, high dispersal rates leads to a fast accumulation of number of alleles. Within ten generations, practically all patches in each of the first four scenarios have collected the full allelic spectrum. (</w:t>
      </w:r>
      <w:r w:rsidRPr="008558C1">
        <w:rPr>
          <w:b/>
        </w:rPr>
        <w:t>Question:</w:t>
      </w:r>
      <w:r>
        <w:t xml:space="preserve"> Why does, at generation 0, each patch in each simulation have 5.5 alleles?)  Only when dispersal events are very rare, as with </w:t>
      </w:r>
      <w:proofErr w:type="spellStart"/>
      <w:r>
        <w:t>dispersal_rate</w:t>
      </w:r>
      <w:proofErr w:type="spellEnd"/>
      <w:r>
        <w:t xml:space="preserve"> = 0.001, we see that patches never manage to </w:t>
      </w:r>
      <w:r w:rsidR="00194DF6">
        <w:t>accumulate all alleles. The bottom row of graphs shows the development of the FST in the population. The thick line represents the F</w:t>
      </w:r>
      <w:r w:rsidR="00194DF6" w:rsidRPr="00372204">
        <w:rPr>
          <w:vertAlign w:val="subscript"/>
        </w:rPr>
        <w:t>ST</w:t>
      </w:r>
      <w:r w:rsidR="00194DF6">
        <w:t xml:space="preserve"> averaged across loci. As expected, the F</w:t>
      </w:r>
      <w:r w:rsidR="00194DF6" w:rsidRPr="00372204">
        <w:rPr>
          <w:vertAlign w:val="subscript"/>
        </w:rPr>
        <w:t>ST</w:t>
      </w:r>
      <w:r w:rsidR="00194DF6">
        <w:t xml:space="preserve"> decreases over time. However, it is more interesting the contrast the F</w:t>
      </w:r>
      <w:r w:rsidR="00194DF6" w:rsidRPr="00194DF6">
        <w:rPr>
          <w:vertAlign w:val="subscript"/>
        </w:rPr>
        <w:t>ST</w:t>
      </w:r>
      <w:r w:rsidR="00194DF6">
        <w:t>’s calculated separately for our completely divergent locus 1 (F</w:t>
      </w:r>
      <w:r w:rsidR="00194DF6" w:rsidRPr="00194DF6">
        <w:rPr>
          <w:vertAlign w:val="subscript"/>
        </w:rPr>
        <w:t>ST</w:t>
      </w:r>
      <w:r w:rsidR="00194DF6">
        <w:t xml:space="preserve">1) and the </w:t>
      </w:r>
      <w:proofErr w:type="spellStart"/>
      <w:r w:rsidR="00194DF6">
        <w:t>panmictic</w:t>
      </w:r>
      <w:proofErr w:type="spellEnd"/>
      <w:r w:rsidR="00194DF6">
        <w:t xml:space="preserve"> locus 2 (F</w:t>
      </w:r>
      <w:r w:rsidR="00194DF6" w:rsidRPr="00194DF6">
        <w:rPr>
          <w:vertAlign w:val="subscript"/>
        </w:rPr>
        <w:t>ST</w:t>
      </w:r>
      <w:r w:rsidR="00194DF6">
        <w:t>2). These two F</w:t>
      </w:r>
      <w:r w:rsidR="00194DF6" w:rsidRPr="00372204">
        <w:rPr>
          <w:vertAlign w:val="subscript"/>
        </w:rPr>
        <w:t>ST</w:t>
      </w:r>
      <w:r w:rsidR="00194DF6">
        <w:t>s start at the opposite ends of the F</w:t>
      </w:r>
      <w:r w:rsidR="00194DF6" w:rsidRPr="00372204">
        <w:rPr>
          <w:vertAlign w:val="subscript"/>
        </w:rPr>
        <w:t>ST</w:t>
      </w:r>
      <w:r w:rsidR="00194DF6">
        <w:t xml:space="preserve"> spectrum and grow towards each other over time. F</w:t>
      </w:r>
      <w:r w:rsidR="00194DF6" w:rsidRPr="00372204">
        <w:rPr>
          <w:vertAlign w:val="subscript"/>
        </w:rPr>
        <w:t>ST</w:t>
      </w:r>
      <w:r w:rsidR="00194DF6">
        <w:t>1 therefore, naturally, decreases over time. But, perhaps more counterintuitively, locus 2 increas</w:t>
      </w:r>
      <w:r w:rsidR="00372204">
        <w:t>es its differentiation under the process of migration. How much the differentiation of the gene increases, depends on the rate of migration</w:t>
      </w:r>
      <w:r w:rsidR="00194DF6">
        <w:t xml:space="preserve">. </w:t>
      </w:r>
      <w:r w:rsidR="00372204">
        <w:t>The F</w:t>
      </w:r>
      <w:r w:rsidR="00372204" w:rsidRPr="00372204">
        <w:rPr>
          <w:vertAlign w:val="subscript"/>
        </w:rPr>
        <w:t>ST</w:t>
      </w:r>
      <w:r w:rsidR="00372204">
        <w:t>s of the two loci meet at equilibrium, with the notable exception of the last simulation. In this least mobile scenario, the two F</w:t>
      </w:r>
      <w:r w:rsidR="00372204" w:rsidRPr="00372204">
        <w:rPr>
          <w:vertAlign w:val="subscript"/>
        </w:rPr>
        <w:t>ST</w:t>
      </w:r>
      <w:r w:rsidR="00372204">
        <w:t xml:space="preserve">s seem to even out at different levels, a result of the loci’s different pasts. </w:t>
      </w:r>
      <w:r w:rsidR="00D83622">
        <w:t xml:space="preserve">The migration is in this case not strong enough to distribute the alleles equally across all patches. </w:t>
      </w:r>
      <w:r w:rsidR="00D83622" w:rsidRPr="00794693">
        <w:rPr>
          <w:b/>
        </w:rPr>
        <w:t>Question:</w:t>
      </w:r>
      <w:r w:rsidR="00D83622">
        <w:t xml:space="preserve"> which other genetic force works against migration and causes the FST to </w:t>
      </w:r>
      <w:r w:rsidR="00A45634">
        <w:t>not go to zero?</w:t>
      </w:r>
    </w:p>
    <w:p w:rsidR="008558C1" w:rsidRDefault="008558C1" w:rsidP="00237802">
      <w:pPr>
        <w:pStyle w:val="tutorialText"/>
      </w:pPr>
    </w:p>
    <w:p w:rsidR="00D12AA9" w:rsidRDefault="00D12AA9" w:rsidP="00237802">
      <w:pPr>
        <w:pStyle w:val="tutorialText"/>
        <w:rPr>
          <w:b/>
        </w:rPr>
      </w:pPr>
    </w:p>
    <w:p w:rsidR="00237802" w:rsidRDefault="00237802" w:rsidP="00237802">
      <w:pPr>
        <w:pStyle w:val="tutorialText"/>
        <w:rPr>
          <w:b/>
        </w:rPr>
      </w:pPr>
      <w:r w:rsidRPr="00114B33">
        <w:rPr>
          <w:b/>
        </w:rPr>
        <w:t xml:space="preserve">2.3 </w:t>
      </w:r>
      <w:r w:rsidR="006F7FC1">
        <w:rPr>
          <w:b/>
        </w:rPr>
        <w:t>Two forms of linkage disequilibrium:</w:t>
      </w:r>
      <w:r w:rsidR="006F7FC1" w:rsidRPr="00114B33">
        <w:rPr>
          <w:b/>
        </w:rPr>
        <w:t xml:space="preserve"> </w:t>
      </w:r>
      <w:r w:rsidR="00C22AC9" w:rsidRPr="00114B33">
        <w:rPr>
          <w:b/>
        </w:rPr>
        <w:t>Creating a g</w:t>
      </w:r>
      <w:r w:rsidRPr="00114B33">
        <w:rPr>
          <w:b/>
        </w:rPr>
        <w:t xml:space="preserve">enetic map </w:t>
      </w:r>
    </w:p>
    <w:p w:rsidR="00454B7B" w:rsidRDefault="00BD17F0" w:rsidP="00237802">
      <w:pPr>
        <w:pStyle w:val="tutorialText"/>
        <w:rPr>
          <w:b/>
        </w:rPr>
      </w:pPr>
      <w:r>
        <w:rPr>
          <w:b/>
        </w:rPr>
        <w:t xml:space="preserve">Keywords: bottle neck, temporal parameters, exporting data, </w:t>
      </w:r>
      <w:r w:rsidR="001160E3">
        <w:rPr>
          <w:b/>
        </w:rPr>
        <w:t xml:space="preserve">FSTAT, </w:t>
      </w:r>
      <w:r>
        <w:rPr>
          <w:b/>
        </w:rPr>
        <w:t>chromosome, genetic map</w:t>
      </w:r>
    </w:p>
    <w:p w:rsidR="003D0EEF" w:rsidRDefault="00BD17F0" w:rsidP="00237802">
      <w:pPr>
        <w:pStyle w:val="tutorialText"/>
      </w:pPr>
      <w:r>
        <w:t xml:space="preserve">One of the powers of </w:t>
      </w:r>
      <w:proofErr w:type="spellStart"/>
      <w:r>
        <w:t>q</w:t>
      </w:r>
      <w:r w:rsidR="00124254">
        <w:t>uantiNEMO</w:t>
      </w:r>
      <w:proofErr w:type="spellEnd"/>
      <w:r w:rsidR="00124254">
        <w:t xml:space="preserve"> is that it allows</w:t>
      </w:r>
      <w:r>
        <w:t xml:space="preserve"> realistic genetic architecture. </w:t>
      </w:r>
      <w:r w:rsidR="00683BE7">
        <w:t>Chromosomal maps</w:t>
      </w:r>
      <w:r>
        <w:t xml:space="preserve"> can be created with </w:t>
      </w:r>
      <w:r w:rsidR="003D0EEF">
        <w:t>multiple</w:t>
      </w:r>
      <w:r w:rsidR="00124254">
        <w:t xml:space="preserve"> </w:t>
      </w:r>
      <w:r>
        <w:t>loci on them</w:t>
      </w:r>
      <w:r w:rsidR="003D0EEF">
        <w:t xml:space="preserve">, causing </w:t>
      </w:r>
      <w:r>
        <w:t xml:space="preserve">linkage disequilibrium </w:t>
      </w:r>
      <w:r w:rsidR="003D0EEF">
        <w:t>as</w:t>
      </w:r>
      <w:r>
        <w:t xml:space="preserve"> </w:t>
      </w:r>
      <w:r w:rsidR="0012757A">
        <w:t>an emergent property</w:t>
      </w:r>
      <w:r w:rsidR="003D0EEF">
        <w:t>.</w:t>
      </w:r>
      <w:r>
        <w:t xml:space="preserve"> </w:t>
      </w:r>
      <w:r w:rsidR="003D0EEF">
        <w:t xml:space="preserve">In the last example of this tutorial we will demonstrate the emergence of linkage disequilibrium, either through physically linking the loci, or through demographic events. Because </w:t>
      </w:r>
      <w:proofErr w:type="spellStart"/>
      <w:r w:rsidR="003D0EEF">
        <w:t>qN</w:t>
      </w:r>
      <w:proofErr w:type="spellEnd"/>
      <w:r w:rsidR="003D0EEF">
        <w:t xml:space="preserve"> cannot calculate linkage itself, we will export the genotype files into FSTAT</w:t>
      </w:r>
      <w:r w:rsidR="001966AA">
        <w:t xml:space="preserve"> version2.9.4</w:t>
      </w:r>
      <w:r w:rsidR="003D0EEF">
        <w:t>, a stand-alone software &lt;</w:t>
      </w:r>
      <w:r w:rsidR="003D0EEF" w:rsidRPr="00876E36">
        <w:rPr>
          <w:highlight w:val="yellow"/>
        </w:rPr>
        <w:t>link here</w:t>
      </w:r>
      <w:r w:rsidR="003D0EEF">
        <w:t>&gt;.</w:t>
      </w:r>
    </w:p>
    <w:p w:rsidR="00BD17F0" w:rsidRDefault="003D0EEF" w:rsidP="00237802">
      <w:pPr>
        <w:pStyle w:val="tutorialText"/>
      </w:pPr>
      <w:r>
        <w:t>But first our simulation.</w:t>
      </w:r>
      <w:r w:rsidR="00BB7BA9">
        <w:t xml:space="preserve"> We will once again use a single, randomly mating, hermaphrodite population (all default values) of 10’000 individuals as in the first section of this tutorial</w:t>
      </w:r>
      <w:r w:rsidR="00123F7F">
        <w:t>, running for 100 generations</w:t>
      </w:r>
      <w:r w:rsidR="00BB7BA9">
        <w:t>. However, our genetic architecture will be quite different. In our current scenario we will look at six SNPs</w:t>
      </w:r>
      <w:r w:rsidR="0033293F">
        <w:t xml:space="preserve">. </w:t>
      </w:r>
    </w:p>
    <w:p w:rsidR="00BB7BA9" w:rsidRDefault="00BB7BA9" w:rsidP="00BB7BA9">
      <w:pPr>
        <w:pStyle w:val="codepar"/>
      </w:pPr>
      <w:proofErr w:type="spellStart"/>
      <w:r>
        <w:t>ntrl_loci</w:t>
      </w:r>
      <w:proofErr w:type="spellEnd"/>
      <w:r>
        <w:t xml:space="preserve"> 6</w:t>
      </w:r>
    </w:p>
    <w:p w:rsidR="00BB7BA9" w:rsidRDefault="00BB7BA9" w:rsidP="00BB7BA9">
      <w:pPr>
        <w:pStyle w:val="codepar"/>
      </w:pPr>
      <w:proofErr w:type="spellStart"/>
      <w:r>
        <w:t>ntrl_all</w:t>
      </w:r>
      <w:proofErr w:type="spellEnd"/>
      <w:r>
        <w:t xml:space="preserve"> 2</w:t>
      </w:r>
    </w:p>
    <w:p w:rsidR="00BB7BA9" w:rsidRDefault="00BB7BA9" w:rsidP="00BB7BA9">
      <w:pPr>
        <w:pStyle w:val="codepar"/>
      </w:pPr>
      <w:proofErr w:type="spellStart"/>
      <w:proofErr w:type="gramStart"/>
      <w:r>
        <w:t>ntrl_ini_allele_model</w:t>
      </w:r>
      <w:proofErr w:type="spellEnd"/>
      <w:proofErr w:type="gramEnd"/>
      <w:r>
        <w:t xml:space="preserve"> 0 # 0 = maximal polymorphic</w:t>
      </w:r>
    </w:p>
    <w:p w:rsidR="00BB7BA9" w:rsidRDefault="00BB7BA9" w:rsidP="00BB7BA9">
      <w:pPr>
        <w:pStyle w:val="codepar"/>
      </w:pPr>
      <w:proofErr w:type="spellStart"/>
      <w:proofErr w:type="gramStart"/>
      <w:r>
        <w:t>ntrl_mutation_rate</w:t>
      </w:r>
      <w:proofErr w:type="spellEnd"/>
      <w:proofErr w:type="gramEnd"/>
      <w:r>
        <w:t xml:space="preserve"> 1e-5</w:t>
      </w:r>
    </w:p>
    <w:p w:rsidR="003D0EEF" w:rsidRDefault="003D0EEF" w:rsidP="00237802">
      <w:pPr>
        <w:pStyle w:val="tutorialText"/>
      </w:pPr>
    </w:p>
    <w:p w:rsidR="006F7FC1" w:rsidRDefault="006F7FC1" w:rsidP="00237802">
      <w:pPr>
        <w:pStyle w:val="tutorialText"/>
      </w:pPr>
      <w:r>
        <w:t xml:space="preserve">Compared to section 2.1, you see we increased the number of loci and decreased the number of alleles per locus to two (either the individuals has the SNP or it has not). Moreover, at the start of the simulation each allele/SNP will already be present with a frequency of 0.5. Lastly, we considerably reduced the mutation rate compared to section 2.1. </w:t>
      </w:r>
      <w:r w:rsidRPr="006F7FC1">
        <w:rPr>
          <w:b/>
        </w:rPr>
        <w:t>Question:</w:t>
      </w:r>
      <w:r>
        <w:t xml:space="preserve"> as we do not specify it, we use the default mutation model. But why does it actually not matter which mutation model we pick, in our current scenario? </w:t>
      </w:r>
    </w:p>
    <w:p w:rsidR="0033293F" w:rsidRDefault="00025EBB" w:rsidP="00237802">
      <w:pPr>
        <w:pStyle w:val="tutorialText"/>
      </w:pPr>
      <w:r>
        <w:t xml:space="preserve">To be able to see the effect of reduced recombination on linkage </w:t>
      </w:r>
      <w:r w:rsidR="0033293F">
        <w:t>we would like for three of our SNPs to be linked on the same</w:t>
      </w:r>
      <w:r>
        <w:t xml:space="preserve"> chromosome, the other three remaining unlinked.</w:t>
      </w:r>
    </w:p>
    <w:p w:rsidR="00B61ECA" w:rsidRDefault="00B61ECA" w:rsidP="00B61ECA">
      <w:pPr>
        <w:pStyle w:val="codepar"/>
      </w:pPr>
      <w:proofErr w:type="spellStart"/>
      <w:r>
        <w:t>ntrl_genome</w:t>
      </w:r>
      <w:proofErr w:type="spellEnd"/>
      <w:r>
        <w:tab/>
        <w:t>{{0.5 0.</w:t>
      </w:r>
      <w:r w:rsidR="001966AA">
        <w:t>8</w:t>
      </w:r>
      <w:r>
        <w:t xml:space="preserve"> 1.</w:t>
      </w:r>
      <w:r w:rsidR="001966AA">
        <w:t>1</w:t>
      </w:r>
      <w:r>
        <w:t>}</w:t>
      </w:r>
      <w:r>
        <w:tab/>
        <w:t># chromosome 1 has loci at 0.5cM, 0.</w:t>
      </w:r>
      <w:r w:rsidR="001966AA">
        <w:t>8</w:t>
      </w:r>
      <w:r>
        <w:t>cM &amp; 1.</w:t>
      </w:r>
      <w:r w:rsidR="001966AA">
        <w:t>1</w:t>
      </w:r>
      <w:r>
        <w:t>cM from the start of the chromosome</w:t>
      </w:r>
    </w:p>
    <w:p w:rsidR="00B61ECA" w:rsidRDefault="00B61ECA" w:rsidP="00B61ECA">
      <w:pPr>
        <w:pStyle w:val="codepar"/>
      </w:pPr>
      <w:r>
        <w:tab/>
      </w:r>
      <w:r>
        <w:tab/>
      </w:r>
      <w:r>
        <w:tab/>
        <w:t xml:space="preserve"> {0.2}</w:t>
      </w:r>
      <w:r>
        <w:tab/>
        <w:t># chromosome 2-4 have only one locus each, at 0.2cM from the start of the chromosome</w:t>
      </w:r>
    </w:p>
    <w:p w:rsidR="00B61ECA" w:rsidRDefault="00B61ECA" w:rsidP="00B61ECA">
      <w:pPr>
        <w:pStyle w:val="codepar"/>
      </w:pPr>
      <w:r>
        <w:tab/>
      </w:r>
      <w:r>
        <w:tab/>
      </w:r>
      <w:r>
        <w:tab/>
        <w:t xml:space="preserve"> {0.2}</w:t>
      </w:r>
    </w:p>
    <w:p w:rsidR="00B61ECA" w:rsidRDefault="00B61ECA" w:rsidP="00B61ECA">
      <w:pPr>
        <w:pStyle w:val="codepar"/>
      </w:pPr>
      <w:r>
        <w:tab/>
      </w:r>
      <w:r>
        <w:tab/>
      </w:r>
      <w:r>
        <w:tab/>
        <w:t xml:space="preserve"> {0.2</w:t>
      </w:r>
      <w:proofErr w:type="gramStart"/>
      <w:r>
        <w:t>} }</w:t>
      </w:r>
      <w:proofErr w:type="gramEnd"/>
      <w:r>
        <w:t xml:space="preserve">   </w:t>
      </w:r>
    </w:p>
    <w:p w:rsidR="00B61ECA" w:rsidRDefault="00B61ECA" w:rsidP="00B61ECA">
      <w:pPr>
        <w:pStyle w:val="codepar"/>
      </w:pPr>
      <w:proofErr w:type="spellStart"/>
      <w:r>
        <w:t>ntrl_locus_index</w:t>
      </w:r>
      <w:proofErr w:type="spellEnd"/>
      <w:r>
        <w:t xml:space="preserve"> {1 4 2 5 3 6}</w:t>
      </w:r>
    </w:p>
    <w:p w:rsidR="00B61ECA" w:rsidRDefault="00B61ECA" w:rsidP="00237802">
      <w:pPr>
        <w:pStyle w:val="tutorialText"/>
      </w:pPr>
    </w:p>
    <w:p w:rsidR="00B61ECA" w:rsidRDefault="00B61ECA" w:rsidP="00237802">
      <w:pPr>
        <w:pStyle w:val="tutorialText"/>
      </w:pPr>
      <w:r>
        <w:t xml:space="preserve">The matrix of </w:t>
      </w:r>
      <w:proofErr w:type="spellStart"/>
      <w:r w:rsidRPr="00794693">
        <w:rPr>
          <w:rStyle w:val="codeword"/>
        </w:rPr>
        <w:t>ntrl_genome</w:t>
      </w:r>
      <w:proofErr w:type="spellEnd"/>
      <w:r>
        <w:t xml:space="preserve"> represents our genome. Each set of curly brackets</w:t>
      </w:r>
      <w:r w:rsidR="00025EBB">
        <w:t xml:space="preserve"> within</w:t>
      </w:r>
      <w:r>
        <w:t xml:space="preserve"> represents a chromosome, and the values within these brackets are the positions of the loci on those chromosomes, expressed in </w:t>
      </w:r>
      <w:proofErr w:type="spellStart"/>
      <w:r>
        <w:t>centimorgans</w:t>
      </w:r>
      <w:proofErr w:type="spellEnd"/>
      <w:r>
        <w:t xml:space="preserve"> from the start of the chromosome. In this case we have four chromosomes, one with three positions, and three with only one position. However, these positions on the chromosome</w:t>
      </w:r>
      <w:r w:rsidR="00F513B3">
        <w:t>s</w:t>
      </w:r>
      <w:r>
        <w:t xml:space="preserve"> are still ‘empty’</w:t>
      </w:r>
      <w:r w:rsidR="00F513B3">
        <w:t>;</w:t>
      </w:r>
      <w:r>
        <w:t xml:space="preserve"> no actual locus/marker has been assigned to any of them yet. We use the </w:t>
      </w:r>
      <w:proofErr w:type="spellStart"/>
      <w:r w:rsidRPr="00B61ECA">
        <w:rPr>
          <w:rStyle w:val="codeword"/>
        </w:rPr>
        <w:t>ntrl_locus_index</w:t>
      </w:r>
      <w:proofErr w:type="spellEnd"/>
      <w:r>
        <w:t xml:space="preserve"> to assign our different markers (i.e. </w:t>
      </w:r>
      <w:proofErr w:type="spellStart"/>
      <w:r w:rsidRPr="00B61ECA">
        <w:rPr>
          <w:rStyle w:val="codeword"/>
        </w:rPr>
        <w:t>ntrl_loci</w:t>
      </w:r>
      <w:proofErr w:type="spellEnd"/>
      <w:r>
        <w:t>) to the di</w:t>
      </w:r>
      <w:r w:rsidR="00F513B3">
        <w:t>fferent positions in the genome. The index-values refer to the positions in the genome, with ‘1’ being the first site on the first chromosome and the highest value the last position on the last chromosome. In our case, the first marker goes to position 1, meaning 0.5cM from the start of chromosome 1. Our second marker goes to position 4, which corresponds to the first (and only) position on chromosome 2 at 0.2cM from the start. As you can see, we have linked all our odd loci, and put the even loci on separate chromosomes.</w:t>
      </w:r>
    </w:p>
    <w:p w:rsidR="00F513B3" w:rsidRDefault="00F513B3" w:rsidP="00237802">
      <w:pPr>
        <w:pStyle w:val="tutorialText"/>
      </w:pPr>
      <w:r>
        <w:t>N.B. Since all our markers are equal (same number of alleles, same mutation rate etc.) the order of placement on the genome does not actually matter much. A shorter version would have been to create only a single chromosome and only assigning the first three loci to this chrom</w:t>
      </w:r>
      <w:r w:rsidR="00025EBB">
        <w:t xml:space="preserve">osome. The remaining three loci, since left unassigned, would automatically be unlinked. However, for the sake of explanation, we used the more expansive </w:t>
      </w:r>
      <w:r w:rsidR="007B40D7">
        <w:t>method</w:t>
      </w:r>
      <w:r w:rsidR="00025EBB">
        <w:t xml:space="preserve">. </w:t>
      </w:r>
    </w:p>
    <w:p w:rsidR="001B7008" w:rsidRDefault="00025EBB" w:rsidP="00237802">
      <w:pPr>
        <w:pStyle w:val="tutorialText"/>
      </w:pPr>
      <w:r>
        <w:t xml:space="preserve">With the above parameters, we have created our linked loci, which should eventually result in linkage disequilibrium. However, linkage disequilibrium does not need arise only through physical proximity of loci. Simple demographic events can just as well be responsible. (As can </w:t>
      </w:r>
      <w:proofErr w:type="spellStart"/>
      <w:r>
        <w:t>epistatic</w:t>
      </w:r>
      <w:proofErr w:type="spellEnd"/>
      <w:r>
        <w:t xml:space="preserve"> effects</w:t>
      </w:r>
      <w:r w:rsidR="003C34E1">
        <w:t xml:space="preserve"> </w:t>
      </w:r>
      <w:r w:rsidR="003C34E1" w:rsidRPr="003C34E1">
        <w:rPr>
          <w:highlight w:val="yellow"/>
        </w:rPr>
        <w:t>&lt;is that actually true?&gt;</w:t>
      </w:r>
      <w:r>
        <w:t>, explored in tutorial 3.) For our current scenario, we</w:t>
      </w:r>
      <w:r w:rsidR="00B63CB0">
        <w:t xml:space="preserve"> will create a bottleneck in our population’s history. </w:t>
      </w:r>
      <w:r w:rsidR="00123F7F">
        <w:t xml:space="preserve">For this we will need to revisit the </w:t>
      </w:r>
      <w:proofErr w:type="spellStart"/>
      <w:r w:rsidR="00123F7F" w:rsidRPr="00123F7F">
        <w:rPr>
          <w:rStyle w:val="codeword"/>
        </w:rPr>
        <w:t>patch_capacity</w:t>
      </w:r>
      <w:proofErr w:type="spellEnd"/>
      <w:r w:rsidR="00123F7F">
        <w:t xml:space="preserve">. Currently it is at a stable 10’000 individuals. We would like it to change over time. At generation 100, the population should crash severely to a mere 10 individuals, from which the population recovers instantly, in a single generation. </w:t>
      </w:r>
      <w:r w:rsidR="00025521">
        <w:t>What we need is something that allows us to specify at certain time points in the simulation a different value for a parameter. These are called temporal parameters (see the manual section 2.5.3 ‘Temporal parameters’).</w:t>
      </w:r>
      <w:r w:rsidR="00092C83">
        <w:t xml:space="preserve"> You can change a parameter in a temporal parameter by adding normal brackets </w:t>
      </w:r>
      <w:r w:rsidR="00092C83" w:rsidRPr="00092C83">
        <w:rPr>
          <w:rStyle w:val="codeword"/>
        </w:rPr>
        <w:t>()</w:t>
      </w:r>
      <w:r w:rsidR="00092C83">
        <w:t>, after the parameter name. Within the brackets you can specify for each generation</w:t>
      </w:r>
      <w:r w:rsidR="007B40D7">
        <w:t xml:space="preserve"> at which</w:t>
      </w:r>
      <w:r w:rsidR="00092C83">
        <w:t xml:space="preserve"> the parameter change</w:t>
      </w:r>
      <w:r w:rsidR="007B40D7">
        <w:t>s</w:t>
      </w:r>
      <w:r w:rsidR="00092C83">
        <w:t>, first the generation and then the value to which the parameter changes. In our case it will look like this.</w:t>
      </w:r>
    </w:p>
    <w:p w:rsidR="00F513B3" w:rsidRDefault="00025521" w:rsidP="00AB687D">
      <w:pPr>
        <w:pStyle w:val="codepar"/>
      </w:pPr>
      <w:proofErr w:type="spellStart"/>
      <w:r w:rsidRPr="00025521">
        <w:t>patch_capacity</w:t>
      </w:r>
      <w:proofErr w:type="spellEnd"/>
      <w:r w:rsidRPr="00025521">
        <w:t xml:space="preserve"> (1 10000, 100 10, 101 10000)</w:t>
      </w:r>
    </w:p>
    <w:p w:rsidR="00AB687D" w:rsidRDefault="00AB687D" w:rsidP="00AB687D">
      <w:pPr>
        <w:pStyle w:val="codepar"/>
      </w:pPr>
    </w:p>
    <w:p w:rsidR="00025521" w:rsidRDefault="00025521" w:rsidP="00237802">
      <w:pPr>
        <w:pStyle w:val="tutorialText"/>
      </w:pPr>
      <w:r>
        <w:t>Here</w:t>
      </w:r>
      <w:r w:rsidR="00092C83">
        <w:t xml:space="preserve"> we start (at generation 1) with a capacity of 10’000. At generation 100, this value changes to a capacity of only 10 individuals. The generation afterwards it goes back again to the initial 10’000 individuals until the end of our simulation (which in this case will be generation 102).</w:t>
      </w:r>
    </w:p>
    <w:p w:rsidR="00AB687D" w:rsidRDefault="00AB687D" w:rsidP="00237802">
      <w:pPr>
        <w:pStyle w:val="tutorialText"/>
      </w:pPr>
      <w:r>
        <w:t xml:space="preserve">As for output, we chose to </w:t>
      </w:r>
      <w:r w:rsidR="007B40D7">
        <w:t xml:space="preserve">only </w:t>
      </w:r>
      <w:r>
        <w:t xml:space="preserve">keep track of the number of adult individuals (to check if </w:t>
      </w:r>
      <w:r w:rsidR="00D12AA9">
        <w:t>our population really crashed after</w:t>
      </w:r>
      <w:r>
        <w:t xml:space="preserve"> generation 100), and if any alleles got fixed.</w:t>
      </w:r>
    </w:p>
    <w:p w:rsidR="00AB687D" w:rsidRDefault="00AB687D" w:rsidP="00AB687D">
      <w:pPr>
        <w:pStyle w:val="codepar"/>
      </w:pPr>
      <w:proofErr w:type="gramStart"/>
      <w:r>
        <w:t>stat</w:t>
      </w:r>
      <w:proofErr w:type="gramEnd"/>
      <w:r>
        <w:t xml:space="preserve"> {</w:t>
      </w:r>
      <w:proofErr w:type="spellStart"/>
      <w:r>
        <w:t>adlt.nbInd</w:t>
      </w:r>
      <w:proofErr w:type="spellEnd"/>
      <w:r>
        <w:t xml:space="preserve"> </w:t>
      </w:r>
      <w:proofErr w:type="spellStart"/>
      <w:r>
        <w:t>n.adlt.nbFixLoc</w:t>
      </w:r>
      <w:proofErr w:type="spellEnd"/>
      <w:r>
        <w:t>}</w:t>
      </w:r>
    </w:p>
    <w:p w:rsidR="00AB687D" w:rsidRDefault="00AB687D" w:rsidP="00AB687D">
      <w:pPr>
        <w:pStyle w:val="codepar"/>
      </w:pPr>
      <w:proofErr w:type="spellStart"/>
      <w:r>
        <w:t>ntrl_save_genotype</w:t>
      </w:r>
      <w:proofErr w:type="spellEnd"/>
      <w:r>
        <w:t xml:space="preserve"> 1</w:t>
      </w:r>
    </w:p>
    <w:p w:rsidR="00AB687D" w:rsidRDefault="00AB687D" w:rsidP="00AB687D">
      <w:pPr>
        <w:pStyle w:val="codepar"/>
      </w:pPr>
      <w:proofErr w:type="spellStart"/>
      <w:r>
        <w:t>ntrl_genot_logtime</w:t>
      </w:r>
      <w:proofErr w:type="spellEnd"/>
      <w:r>
        <w:t xml:space="preserve"> (1 1, 2 100, 101 102)</w:t>
      </w:r>
    </w:p>
    <w:p w:rsidR="00AB687D" w:rsidRDefault="00AB687D" w:rsidP="00AB687D">
      <w:pPr>
        <w:pStyle w:val="codepar"/>
      </w:pPr>
    </w:p>
    <w:p w:rsidR="00AB687D" w:rsidRDefault="00D12AA9" w:rsidP="00237802">
      <w:pPr>
        <w:pStyle w:val="tutorialText"/>
      </w:pPr>
      <w:r>
        <w:t xml:space="preserve">Linkage disequilibrium </w:t>
      </w:r>
      <w:r w:rsidR="009A4F67">
        <w:t>doe</w:t>
      </w:r>
      <w:r>
        <w:t>s not exist</w:t>
      </w:r>
      <w:r w:rsidR="009A4F67">
        <w:t xml:space="preserve"> as a</w:t>
      </w:r>
      <w:r>
        <w:t xml:space="preserve"> summary statistic</w:t>
      </w:r>
      <w:r w:rsidR="009A4F67">
        <w:t xml:space="preserve"> in</w:t>
      </w:r>
      <w:r>
        <w:t xml:space="preserve"> </w:t>
      </w:r>
      <w:proofErr w:type="spellStart"/>
      <w:r>
        <w:t>qN</w:t>
      </w:r>
      <w:r w:rsidR="009A4F67">
        <w:t>.</w:t>
      </w:r>
      <w:proofErr w:type="spellEnd"/>
      <w:r w:rsidR="009A4F67">
        <w:t xml:space="preserve"> Instead we will have to calculate it ourselves. Therefore, we ask </w:t>
      </w:r>
      <w:proofErr w:type="spellStart"/>
      <w:r w:rsidR="009A4F67">
        <w:t>qN</w:t>
      </w:r>
      <w:proofErr w:type="spellEnd"/>
      <w:r w:rsidR="009A4F67">
        <w:t xml:space="preserve"> to output the raw genotype data as well. However, we do not need the genotype output for each generation, </w:t>
      </w:r>
      <w:r w:rsidR="006541FB">
        <w:t>or at a regular interval. T</w:t>
      </w:r>
      <w:r w:rsidR="009A4F67">
        <w:t xml:space="preserve">he most interesting points are at the beginning of our simulation (generation 1), just before the population crash (generation 100), and just after the population crash (generation 102). We therefore needed </w:t>
      </w:r>
      <w:proofErr w:type="spellStart"/>
      <w:r w:rsidR="009A4F67" w:rsidRPr="009A4F67">
        <w:rPr>
          <w:rStyle w:val="codeword"/>
        </w:rPr>
        <w:t>ntrl_genot_logtime</w:t>
      </w:r>
      <w:proofErr w:type="spellEnd"/>
      <w:r w:rsidR="009A4F67">
        <w:t xml:space="preserve"> to be a temporal parameter as well. He</w:t>
      </w:r>
      <w:r w:rsidR="006541FB">
        <w:t xml:space="preserve">re we see that we command </w:t>
      </w:r>
      <w:proofErr w:type="spellStart"/>
      <w:r w:rsidR="006541FB">
        <w:t>qN</w:t>
      </w:r>
      <w:proofErr w:type="spellEnd"/>
      <w:r w:rsidR="006541FB">
        <w:t xml:space="preserve"> to, from generation 1, sample each generation; from generation 2 sample each hundredth generations; and from generation 101 sample each hundred-second generations. This effectively tells </w:t>
      </w:r>
      <w:proofErr w:type="spellStart"/>
      <w:r w:rsidR="006541FB">
        <w:t>qN</w:t>
      </w:r>
      <w:proofErr w:type="spellEnd"/>
      <w:r w:rsidR="006541FB">
        <w:t xml:space="preserve"> to sample at generations 1, 100 and 102.</w:t>
      </w:r>
    </w:p>
    <w:p w:rsidR="006541FB" w:rsidRDefault="006541FB" w:rsidP="00237802">
      <w:pPr>
        <w:pStyle w:val="tutorialText"/>
      </w:pPr>
      <w:r>
        <w:t>Now our simulation is ready to go. Run it for 102 generations</w:t>
      </w:r>
      <w:r w:rsidR="00770274">
        <w:t>.</w:t>
      </w:r>
      <w:r>
        <w:t xml:space="preserve"> (</w:t>
      </w:r>
      <w:r w:rsidR="00770274">
        <w:t xml:space="preserve">To get the same results as us, </w:t>
      </w:r>
      <w:r>
        <w:t xml:space="preserve">use </w:t>
      </w:r>
      <w:r w:rsidRPr="0043421A">
        <w:rPr>
          <w:rStyle w:val="codeword"/>
        </w:rPr>
        <w:t>seed 3063</w:t>
      </w:r>
      <w:r>
        <w:t xml:space="preserve">). </w:t>
      </w:r>
    </w:p>
    <w:p w:rsidR="00770274" w:rsidRPr="00770274" w:rsidRDefault="00120255" w:rsidP="00237802">
      <w:pPr>
        <w:pStyle w:val="tutorialText"/>
      </w:pPr>
      <w:r>
        <w:t xml:space="preserve">In the simulation_stats.txt file in the results folder, first quickly confirm that the population indeed dropped to 10 individuals at generation 101. Moreover, you should see that none of the 6 loci got fixed for one of the SNPs. So all alleles are still in there. </w:t>
      </w:r>
      <w:r w:rsidR="00770274" w:rsidRPr="00770274">
        <w:rPr>
          <w:b/>
        </w:rPr>
        <w:t>Question:</w:t>
      </w:r>
      <w:r w:rsidR="00770274">
        <w:rPr>
          <w:b/>
        </w:rPr>
        <w:t xml:space="preserve"> </w:t>
      </w:r>
      <w:r w:rsidR="00770274">
        <w:t xml:space="preserve">We told </w:t>
      </w:r>
      <w:proofErr w:type="spellStart"/>
      <w:r w:rsidR="00770274">
        <w:t>qN</w:t>
      </w:r>
      <w:proofErr w:type="spellEnd"/>
      <w:r w:rsidR="00770274">
        <w:t xml:space="preserve"> to have carrying capacity at generation 100 set at 10. Why are there still 10’000 adults at generation 100 and do we only see 10 adults in generation 101, when carrying capacity should again be 10’000? </w:t>
      </w:r>
      <w:r w:rsidR="007B40D7">
        <w:t xml:space="preserve">HINT: Have a look at the life cycle process of </w:t>
      </w:r>
      <w:proofErr w:type="spellStart"/>
      <w:r w:rsidR="007B40D7">
        <w:t>qN</w:t>
      </w:r>
      <w:proofErr w:type="spellEnd"/>
      <w:r w:rsidR="007B40D7">
        <w:t xml:space="preserve"> at the start of chapter 3!</w:t>
      </w:r>
    </w:p>
    <w:p w:rsidR="003C34E1" w:rsidRDefault="00120255" w:rsidP="00237802">
      <w:pPr>
        <w:pStyle w:val="tutorialText"/>
      </w:pPr>
      <w:r>
        <w:t>Now let’s check the linkage between the</w:t>
      </w:r>
      <w:r w:rsidR="007B40D7">
        <w:t xml:space="preserve"> different alleles</w:t>
      </w:r>
      <w:r>
        <w:t xml:space="preserve">. As said before, </w:t>
      </w:r>
      <w:proofErr w:type="spellStart"/>
      <w:r>
        <w:t>qN</w:t>
      </w:r>
      <w:proofErr w:type="spellEnd"/>
      <w:r>
        <w:t xml:space="preserve"> cannot test this for you, you should calculate it yourself or use other software. Luckily the genotype</w:t>
      </w:r>
      <w:r w:rsidR="009A4F67">
        <w:t xml:space="preserve"> output is b</w:t>
      </w:r>
      <w:r>
        <w:t>y default in the FSTAT format (*</w:t>
      </w:r>
      <w:r w:rsidR="009A4F67">
        <w:t>.</w:t>
      </w:r>
      <w:proofErr w:type="spellStart"/>
      <w:r w:rsidR="009A4F67">
        <w:t>dat</w:t>
      </w:r>
      <w:proofErr w:type="spellEnd"/>
      <w:r>
        <w:t xml:space="preserve"> files; see the parameter </w:t>
      </w:r>
      <w:proofErr w:type="spellStart"/>
      <w:r w:rsidRPr="00120255">
        <w:rPr>
          <w:rStyle w:val="codeword"/>
        </w:rPr>
        <w:t>ntrl_genot_format</w:t>
      </w:r>
      <w:proofErr w:type="spellEnd"/>
      <w:r w:rsidR="009A4F67">
        <w:t>). This means we could use it immediately to import into F</w:t>
      </w:r>
      <w:r>
        <w:t xml:space="preserve">STAT, a software that can calculate gene diversities, differentiation statistics </w:t>
      </w:r>
      <w:proofErr w:type="spellStart"/>
      <w:r>
        <w:t>ánd</w:t>
      </w:r>
      <w:proofErr w:type="spellEnd"/>
      <w:r>
        <w:t xml:space="preserve"> can test for linkage disequilibrium. </w:t>
      </w:r>
      <w:r w:rsidR="001966AA">
        <w:t xml:space="preserve">We </w:t>
      </w:r>
      <w:r w:rsidR="003C34E1">
        <w:t>will use</w:t>
      </w:r>
      <w:r w:rsidR="001966AA">
        <w:t xml:space="preserve"> FSTAT version 2.9.4. </w:t>
      </w:r>
      <w:r>
        <w:t xml:space="preserve">If you do not have the </w:t>
      </w:r>
      <w:r w:rsidR="001966AA">
        <w:t>latest version of the software installed</w:t>
      </w:r>
      <w:r>
        <w:t xml:space="preserve">, please download and install it from here </w:t>
      </w:r>
      <w:r w:rsidRPr="007B40D7">
        <w:rPr>
          <w:highlight w:val="yellow"/>
        </w:rPr>
        <w:t>&lt;link&gt;.</w:t>
      </w:r>
      <w:r>
        <w:t xml:space="preserve"> </w:t>
      </w:r>
    </w:p>
    <w:p w:rsidR="004F2460" w:rsidRDefault="003C34E1" w:rsidP="00237802">
      <w:pPr>
        <w:pStyle w:val="tutorialText"/>
      </w:pPr>
      <w:r>
        <w:t>N.B. In our example each locus has only 2 alleles, for which linkage can fairly easy still be calculated by hand. However, the nice thing about FSTAT is that it can also calculate and test for genetic disequilibrium in cases of more than two alleles per locus.</w:t>
      </w:r>
    </w:p>
    <w:p w:rsidR="001B7008" w:rsidRDefault="004F2460" w:rsidP="00237802">
      <w:pPr>
        <w:pStyle w:val="tutorialText"/>
      </w:pPr>
      <w:r>
        <w:t>To test for linkage between our loci, start FSTAT. Then g</w:t>
      </w:r>
      <w:r w:rsidR="001B7008">
        <w:t>o to File</w:t>
      </w:r>
      <w:r>
        <w:t xml:space="preserve"> </w:t>
      </w:r>
      <w:r w:rsidR="001B7008">
        <w:t>&gt;</w:t>
      </w:r>
      <w:r>
        <w:t xml:space="preserve"> </w:t>
      </w:r>
      <w:r w:rsidR="00140598">
        <w:t>Open,</w:t>
      </w:r>
      <w:r w:rsidR="001B7008">
        <w:t xml:space="preserve"> select the genotypic output </w:t>
      </w:r>
      <w:r>
        <w:t>from</w:t>
      </w:r>
      <w:r w:rsidR="001B7008">
        <w:t xml:space="preserve"> the first generation (simulation_g001.dat) and click ‘Open’. Deselect all options in the main FSTAT window</w:t>
      </w:r>
      <w:r w:rsidR="007208D3">
        <w:t>. Then,</w:t>
      </w:r>
      <w:r w:rsidR="001B7008">
        <w:t xml:space="preserve"> in the </w:t>
      </w:r>
      <w:r w:rsidR="007208D3">
        <w:t xml:space="preserve"> </w:t>
      </w:r>
      <w:r w:rsidR="001B7008">
        <w:t xml:space="preserve">right </w:t>
      </w:r>
      <w:r w:rsidR="007B40D7">
        <w:t>frame</w:t>
      </w:r>
      <w:r w:rsidR="001B7008">
        <w:t xml:space="preserve"> </w:t>
      </w:r>
      <w:r w:rsidR="00140598">
        <w:t>titled</w:t>
      </w:r>
      <w:r>
        <w:t xml:space="preserve"> </w:t>
      </w:r>
      <w:r w:rsidR="007208D3">
        <w:t>‘Genotyp</w:t>
      </w:r>
      <w:r w:rsidR="001B7008">
        <w:t>ic disequilibrium’</w:t>
      </w:r>
      <w:r w:rsidR="007208D3">
        <w:t xml:space="preserve"> select R^2 as an estimator of composite </w:t>
      </w:r>
      <w:proofErr w:type="spellStart"/>
      <w:r w:rsidR="007208D3">
        <w:t>disequilibirum</w:t>
      </w:r>
      <w:proofErr w:type="spellEnd"/>
      <w:r w:rsidR="007208D3">
        <w:t>, select ‘T</w:t>
      </w:r>
      <w:r w:rsidR="001B7008">
        <w:t xml:space="preserve">ests between all pairs of loci’ and select ‘5/100’ for ‘Nominal level for multiple tests’. Now click the big button ‘Run’. </w:t>
      </w:r>
      <w:r>
        <w:t xml:space="preserve">The analysis should take </w:t>
      </w:r>
      <w:r w:rsidR="002C1040">
        <w:t>a few</w:t>
      </w:r>
      <w:r>
        <w:t xml:space="preserve"> second</w:t>
      </w:r>
      <w:r w:rsidR="002C1040">
        <w:t>s at max</w:t>
      </w:r>
      <w:r w:rsidR="007208D3">
        <w:t>imum</w:t>
      </w:r>
      <w:r>
        <w:t>.</w:t>
      </w:r>
    </w:p>
    <w:p w:rsidR="00131EEF" w:rsidRDefault="00131EEF" w:rsidP="00237802">
      <w:pPr>
        <w:pStyle w:val="tutorialText"/>
      </w:pPr>
      <w:r>
        <w:t>In our simulation’s results folder, two new files should have appeared: simulation_g001.out and simulation_g001-r2.cd</w:t>
      </w:r>
      <w:r w:rsidR="00C621C9">
        <w:t>. First open the *r2.cd-file. This file contains the calculated r</w:t>
      </w:r>
      <w:r w:rsidR="00C621C9" w:rsidRPr="00C621C9">
        <w:rPr>
          <w:vertAlign w:val="superscript"/>
        </w:rPr>
        <w:t>2</w:t>
      </w:r>
      <w:r w:rsidR="00C621C9">
        <w:t>, the square of the correlations between allele frequencies of the different loci.</w:t>
      </w:r>
      <w:r w:rsidR="00404804">
        <w:t xml:space="preserve"> We see that all values are very low (range: 0.00000 – 0.00039). If we then open the *.out-file, we see the results of the test for genotypic disequilibrium. </w:t>
      </w:r>
      <w:r w:rsidR="0043421A">
        <w:t>Because this test is based on randomization, the exact p-values may differ</w:t>
      </w:r>
      <w:r w:rsidR="00E06DC1">
        <w:t xml:space="preserve"> (though, if you used the same seed in </w:t>
      </w:r>
      <w:proofErr w:type="spellStart"/>
      <w:r w:rsidR="00E06DC1">
        <w:t>qN</w:t>
      </w:r>
      <w:proofErr w:type="spellEnd"/>
      <w:r w:rsidR="00E06DC1">
        <w:t>, the r</w:t>
      </w:r>
      <w:r w:rsidR="00E06DC1" w:rsidRPr="00E06DC1">
        <w:rPr>
          <w:vertAlign w:val="superscript"/>
        </w:rPr>
        <w:t>2</w:t>
      </w:r>
      <w:r w:rsidR="00E06DC1">
        <w:t xml:space="preserve"> values should be the same!)</w:t>
      </w:r>
      <w:r w:rsidR="0043421A">
        <w:t>. However, a</w:t>
      </w:r>
      <w:r w:rsidR="00404804">
        <w:t xml:space="preserve">ll p-values should be higher than the </w:t>
      </w:r>
      <w:proofErr w:type="gramStart"/>
      <w:r w:rsidR="00404804">
        <w:t>threshold  p</w:t>
      </w:r>
      <w:proofErr w:type="gramEnd"/>
      <w:r w:rsidR="00404804">
        <w:t>-value &gt; 0.00333</w:t>
      </w:r>
      <w:r w:rsidR="0043421A">
        <w:t xml:space="preserve"> (which is adjusted for multiple testing). These results</w:t>
      </w:r>
      <w:r w:rsidR="00404804">
        <w:t xml:space="preserve"> confirm that at </w:t>
      </w:r>
      <w:r w:rsidR="0043421A">
        <w:t xml:space="preserve">the first generation, no signs linkage disequilibrium can be found. </w:t>
      </w:r>
      <w:r w:rsidR="0043421A" w:rsidRPr="0043421A">
        <w:rPr>
          <w:b/>
        </w:rPr>
        <w:t>Q</w:t>
      </w:r>
      <w:r w:rsidR="003C34E1">
        <w:rPr>
          <w:b/>
        </w:rPr>
        <w:t>uestion</w:t>
      </w:r>
      <w:r w:rsidR="0043421A" w:rsidRPr="0043421A">
        <w:rPr>
          <w:b/>
        </w:rPr>
        <w:t>:</w:t>
      </w:r>
      <w:r w:rsidR="0043421A">
        <w:t xml:space="preserve"> We told </w:t>
      </w:r>
      <w:proofErr w:type="spellStart"/>
      <w:r w:rsidR="0043421A">
        <w:t>qN</w:t>
      </w:r>
      <w:proofErr w:type="spellEnd"/>
      <w:r w:rsidR="0043421A">
        <w:t xml:space="preserve"> that three of our loci should be linked on the same chromosome; why do we not </w:t>
      </w:r>
      <w:r w:rsidR="007B40D7">
        <w:t>see this in generation 1</w:t>
      </w:r>
      <w:bookmarkStart w:id="87" w:name="_GoBack"/>
      <w:bookmarkEnd w:id="87"/>
      <w:r w:rsidR="00E06DC1">
        <w:t>?</w:t>
      </w:r>
      <w:r w:rsidR="0043421A">
        <w:t xml:space="preserve"> </w:t>
      </w:r>
      <w:r w:rsidR="003C34E1">
        <w:t>What parameter of the settings-file is responsible for this?</w:t>
      </w:r>
    </w:p>
    <w:p w:rsidR="00C621C9" w:rsidRDefault="0043421A" w:rsidP="00237802">
      <w:pPr>
        <w:pStyle w:val="tutorialText"/>
      </w:pPr>
      <w:r>
        <w:t xml:space="preserve">Now, let’s repeat this analysis for generation 100. </w:t>
      </w:r>
      <w:r w:rsidR="00E06DC1">
        <w:t>Most r</w:t>
      </w:r>
      <w:r w:rsidR="00E06DC1" w:rsidRPr="00E06DC1">
        <w:rPr>
          <w:vertAlign w:val="superscript"/>
        </w:rPr>
        <w:t>2</w:t>
      </w:r>
      <w:r w:rsidR="00E06DC1">
        <w:t xml:space="preserve"> values are still within the initial range of 0-0.00039. Only three values are higher, those of the locus 1 x locus 3 pair (r</w:t>
      </w:r>
      <w:r w:rsidR="00E06DC1" w:rsidRPr="00E06DC1">
        <w:rPr>
          <w:vertAlign w:val="superscript"/>
        </w:rPr>
        <w:t>2</w:t>
      </w:r>
      <w:r w:rsidR="00E06DC1">
        <w:t>=0.00212), the locus 3 x locus 5 pair (r</w:t>
      </w:r>
      <w:r w:rsidR="00E06DC1" w:rsidRPr="00E06DC1">
        <w:rPr>
          <w:vertAlign w:val="superscript"/>
        </w:rPr>
        <w:t>2</w:t>
      </w:r>
      <w:r w:rsidR="00E06DC1">
        <w:t>=0.01462) and, a bit less impressive, the locus 1 x locus 5 pair (r</w:t>
      </w:r>
      <w:r w:rsidR="00E06DC1" w:rsidRPr="00E06DC1">
        <w:rPr>
          <w:vertAlign w:val="superscript"/>
        </w:rPr>
        <w:t>2</w:t>
      </w:r>
      <w:r w:rsidR="00E06DC1">
        <w:t xml:space="preserve">=0.00053). From the test results from the .out-file we also see that the former two pairs have significant levels of linkage (p=0.00333), the latter pair almost, and all other pairs clearly not. Here we therefore see the effect of the loci 1, 3 and 5 being on the same chromosome in their linked inheritance! </w:t>
      </w:r>
      <w:r w:rsidR="003C34E1" w:rsidRPr="003C34E1">
        <w:rPr>
          <w:b/>
        </w:rPr>
        <w:t>Q</w:t>
      </w:r>
      <w:r w:rsidR="003C34E1">
        <w:rPr>
          <w:b/>
        </w:rPr>
        <w:t>uestion</w:t>
      </w:r>
      <w:r w:rsidR="003C34E1" w:rsidRPr="003C34E1">
        <w:rPr>
          <w:b/>
        </w:rPr>
        <w:t>:</w:t>
      </w:r>
      <w:r w:rsidR="003C34E1">
        <w:t xml:space="preserve"> Why do the </w:t>
      </w:r>
      <w:proofErr w:type="gramStart"/>
      <w:r w:rsidR="003C34E1">
        <w:t>pairs</w:t>
      </w:r>
      <w:proofErr w:type="gramEnd"/>
      <w:r w:rsidR="003C34E1">
        <w:t xml:space="preserve"> locus 1 x locus 3 and locus 3 x locus 5 have tighter linkage than the pair locus 1 x locus 5?</w:t>
      </w:r>
      <w:r w:rsidR="00340D9B">
        <w:t xml:space="preserve"> </w:t>
      </w:r>
      <w:r w:rsidR="00340D9B" w:rsidRPr="00340D9B">
        <w:rPr>
          <w:b/>
        </w:rPr>
        <w:t>Question:</w:t>
      </w:r>
      <w:r w:rsidR="00340D9B">
        <w:t xml:space="preserve"> Normally, recombination is expected to breakdown linkage over time. Why do we now see an increase in linkage from generation 1 to generation 100?</w:t>
      </w:r>
    </w:p>
    <w:p w:rsidR="006D1155" w:rsidRDefault="003C34E1" w:rsidP="00237802">
      <w:pPr>
        <w:pStyle w:val="tutorialText"/>
      </w:pPr>
      <w:r>
        <w:t xml:space="preserve">However, linkage disequilibrium of loci does not always imply actually physical approximation of the loci in question, which is demonstrated </w:t>
      </w:r>
      <w:r w:rsidR="00340D9B">
        <w:t>if we analyse the genotypes of</w:t>
      </w:r>
      <w:r>
        <w:t xml:space="preserve"> generation 102. When we </w:t>
      </w:r>
      <w:r w:rsidR="00340D9B">
        <w:t>inspect the linkage disequilibrium results of FSTAT for generation 102</w:t>
      </w:r>
      <w:r w:rsidR="00770274">
        <w:t>, we see that (almost) all pairs are significantly linked! (</w:t>
      </w:r>
      <w:proofErr w:type="gramStart"/>
      <w:r w:rsidR="00770274">
        <w:t>r</w:t>
      </w:r>
      <w:r w:rsidR="00770274" w:rsidRPr="00770274">
        <w:rPr>
          <w:vertAlign w:val="superscript"/>
        </w:rPr>
        <w:t>2</w:t>
      </w:r>
      <w:proofErr w:type="gramEnd"/>
      <w:r w:rsidR="00770274">
        <w:t xml:space="preserve"> range: 0.0021-0.18856, excluding pair locus 3 x locus 4)</w:t>
      </w:r>
      <w:r w:rsidR="00340D9B">
        <w:t xml:space="preserve">. </w:t>
      </w:r>
      <w:r w:rsidR="00340D9B" w:rsidRPr="00340D9B">
        <w:rPr>
          <w:b/>
        </w:rPr>
        <w:t>Question:</w:t>
      </w:r>
      <w:r w:rsidR="00340D9B">
        <w:t xml:space="preserve"> How can demographics be responsible for linkage disequilibrium? What happened</w:t>
      </w:r>
      <w:r w:rsidR="006D1155">
        <w:t xml:space="preserve"> exactly</w:t>
      </w:r>
      <w:r w:rsidR="00340D9B">
        <w:t xml:space="preserve"> to the genotypes in generation 101 and 102? </w:t>
      </w:r>
      <w:r w:rsidR="006D1155" w:rsidRPr="006D1155">
        <w:rPr>
          <w:b/>
        </w:rPr>
        <w:t>Question:</w:t>
      </w:r>
      <w:r w:rsidR="006D1155">
        <w:t xml:space="preserve"> What would happen to the r</w:t>
      </w:r>
      <w:r w:rsidR="006D1155" w:rsidRPr="006D1155">
        <w:rPr>
          <w:vertAlign w:val="superscript"/>
        </w:rPr>
        <w:t>2</w:t>
      </w:r>
      <w:r w:rsidR="006D1155">
        <w:t>-values of each locus pair in generation 103, keeping carrying capacity at 10’000? And what in generation 200?</w:t>
      </w:r>
      <w:r w:rsidR="006D1155" w:rsidRPr="006D1155">
        <w:rPr>
          <w:b/>
        </w:rPr>
        <w:t xml:space="preserve"> </w:t>
      </w:r>
      <w:r w:rsidR="006D1155">
        <w:rPr>
          <w:b/>
        </w:rPr>
        <w:t>Question</w:t>
      </w:r>
      <w:r w:rsidR="006D1155" w:rsidRPr="006D1155">
        <w:rPr>
          <w:b/>
        </w:rPr>
        <w:t>:</w:t>
      </w:r>
      <w:r w:rsidR="006D1155" w:rsidRPr="006D1155">
        <w:t xml:space="preserve"> How would all our results change if we altered the values in </w:t>
      </w:r>
      <w:proofErr w:type="spellStart"/>
      <w:r w:rsidR="006D1155" w:rsidRPr="006D1155">
        <w:rPr>
          <w:rStyle w:val="codeword"/>
        </w:rPr>
        <w:t>ntrl_genome</w:t>
      </w:r>
      <w:proofErr w:type="spellEnd"/>
      <w:r w:rsidR="006D1155" w:rsidRPr="006D1155">
        <w:t>?</w:t>
      </w:r>
    </w:p>
    <w:p w:rsidR="00131EEF" w:rsidRDefault="00340D9B" w:rsidP="00237802">
      <w:pPr>
        <w:pStyle w:val="tutorialText"/>
      </w:pPr>
      <w:r>
        <w:t>This section</w:t>
      </w:r>
      <w:r w:rsidR="006D1155">
        <w:t xml:space="preserve"> had demonstrated how linkage disequilibrium can be an emergent property of </w:t>
      </w:r>
      <w:proofErr w:type="spellStart"/>
      <w:r w:rsidR="006D1155">
        <w:t>q</w:t>
      </w:r>
      <w:r>
        <w:t>uantiNEMO</w:t>
      </w:r>
      <w:proofErr w:type="spellEnd"/>
      <w:r w:rsidR="006D1155">
        <w:t xml:space="preserve">. </w:t>
      </w:r>
      <w:r w:rsidR="00454B7B" w:rsidRPr="006D1155">
        <w:t>Of course, linked loci only become truly interesting when selection acts on one of them. Tutorial 3 will look at selection and quantitative traits.</w:t>
      </w:r>
      <w:r w:rsidR="00B10A8D" w:rsidRPr="006D1155">
        <w:t xml:space="preserve"> </w:t>
      </w:r>
    </w:p>
    <w:p w:rsidR="006D1155" w:rsidRDefault="006D1155" w:rsidP="00237802">
      <w:pPr>
        <w:pStyle w:val="tutorialText"/>
      </w:pPr>
      <w:r w:rsidRPr="006A4350">
        <w:rPr>
          <w:b/>
        </w:rPr>
        <w:t>A last question for whole tutorial 2</w:t>
      </w:r>
      <w:r w:rsidR="006A4350" w:rsidRPr="006A4350">
        <w:rPr>
          <w:b/>
        </w:rPr>
        <w:t>:</w:t>
      </w:r>
      <w:r w:rsidR="006A4350">
        <w:t xml:space="preserve"> </w:t>
      </w:r>
      <w:r w:rsidRPr="006D1155">
        <w:t xml:space="preserve">What is the difference between: </w:t>
      </w:r>
      <w:proofErr w:type="spellStart"/>
      <w:r w:rsidRPr="006D1155">
        <w:t>patch_capacity</w:t>
      </w:r>
      <w:proofErr w:type="spellEnd"/>
      <w:r w:rsidRPr="006D1155">
        <w:t xml:space="preserve"> 10 20 30 40 / </w:t>
      </w:r>
      <w:proofErr w:type="spellStart"/>
      <w:r w:rsidRPr="006D1155">
        <w:t>patch_</w:t>
      </w:r>
      <w:proofErr w:type="gramStart"/>
      <w:r w:rsidRPr="006D1155">
        <w:t>capacity</w:t>
      </w:r>
      <w:proofErr w:type="spellEnd"/>
      <w:r w:rsidRPr="006D1155">
        <w:t>(</w:t>
      </w:r>
      <w:proofErr w:type="gramEnd"/>
      <w:r w:rsidRPr="006D1155">
        <w:t xml:space="preserve">10 20, 30 40) / </w:t>
      </w:r>
      <w:proofErr w:type="spellStart"/>
      <w:r w:rsidRPr="006D1155">
        <w:t>patch_capacity</w:t>
      </w:r>
      <w:proofErr w:type="spellEnd"/>
      <w:r w:rsidRPr="006D1155">
        <w:t xml:space="preserve"> {10 20 30 40} ?</w:t>
      </w:r>
      <w:r>
        <w:t xml:space="preserve"> What type of simulations and results would you get if you would use </w:t>
      </w:r>
      <w:r w:rsidR="006A4350">
        <w:t xml:space="preserve">each of </w:t>
      </w:r>
      <w:r>
        <w:t xml:space="preserve">these parameters </w:t>
      </w:r>
      <w:r w:rsidR="006A4350">
        <w:t xml:space="preserve">separately </w:t>
      </w:r>
      <w:r>
        <w:t>in the following setup file?</w:t>
      </w:r>
    </w:p>
    <w:p w:rsidR="006D1155" w:rsidRDefault="006D1155" w:rsidP="006D1155">
      <w:pPr>
        <w:pStyle w:val="codepar"/>
      </w:pPr>
      <w:proofErr w:type="gramStart"/>
      <w:r>
        <w:t>generations</w:t>
      </w:r>
      <w:proofErr w:type="gramEnd"/>
      <w:r>
        <w:t xml:space="preserve"> 100</w:t>
      </w:r>
    </w:p>
    <w:p w:rsidR="006D1155" w:rsidRDefault="006D1155" w:rsidP="006D1155">
      <w:pPr>
        <w:pStyle w:val="codepar"/>
      </w:pPr>
      <w:proofErr w:type="spellStart"/>
      <w:r>
        <w:t>patch_number</w:t>
      </w:r>
      <w:proofErr w:type="spellEnd"/>
      <w:r>
        <w:t xml:space="preserve"> 4</w:t>
      </w:r>
    </w:p>
    <w:p w:rsidR="006D1155" w:rsidRDefault="006D1155" w:rsidP="006D1155">
      <w:pPr>
        <w:pStyle w:val="codepar"/>
        <w:rPr>
          <w:b/>
        </w:rPr>
      </w:pPr>
      <w:proofErr w:type="gramStart"/>
      <w:r>
        <w:t>stats</w:t>
      </w:r>
      <w:proofErr w:type="gramEnd"/>
      <w:r>
        <w:t xml:space="preserve"> {</w:t>
      </w:r>
      <w:proofErr w:type="spellStart"/>
      <w:r>
        <w:t>adlt.nbInd_p</w:t>
      </w:r>
      <w:proofErr w:type="spellEnd"/>
      <w:r>
        <w:t>}</w:t>
      </w:r>
    </w:p>
    <w:p w:rsidR="00B10A8D" w:rsidRDefault="00B10A8D" w:rsidP="00237802">
      <w:pPr>
        <w:pStyle w:val="tutorialText"/>
        <w:rPr>
          <w:b/>
        </w:rPr>
      </w:pPr>
      <w:r>
        <w:rPr>
          <w:b/>
        </w:rPr>
        <w:t xml:space="preserve"> </w:t>
      </w:r>
    </w:p>
    <w:p w:rsidR="00454B7B" w:rsidRPr="00114B33" w:rsidRDefault="00B10A8D" w:rsidP="00237802">
      <w:pPr>
        <w:pStyle w:val="tutorialText"/>
        <w:rPr>
          <w:b/>
        </w:rPr>
      </w:pPr>
      <w:r>
        <w:rPr>
          <w:b/>
        </w:rPr>
        <w:t xml:space="preserve"> </w:t>
      </w:r>
    </w:p>
    <w:sectPr w:rsidR="00454B7B" w:rsidRPr="00114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50E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4a4c1d399819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47"/>
    <w:rsid w:val="00003EF9"/>
    <w:rsid w:val="00025521"/>
    <w:rsid w:val="00025EBB"/>
    <w:rsid w:val="00063434"/>
    <w:rsid w:val="000710E6"/>
    <w:rsid w:val="000760B5"/>
    <w:rsid w:val="0007751A"/>
    <w:rsid w:val="00091889"/>
    <w:rsid w:val="00092C83"/>
    <w:rsid w:val="000A1C96"/>
    <w:rsid w:val="000C1234"/>
    <w:rsid w:val="000F3CB4"/>
    <w:rsid w:val="00103504"/>
    <w:rsid w:val="00104B53"/>
    <w:rsid w:val="00114B33"/>
    <w:rsid w:val="001160E3"/>
    <w:rsid w:val="0011697C"/>
    <w:rsid w:val="00120255"/>
    <w:rsid w:val="00123F7F"/>
    <w:rsid w:val="00124254"/>
    <w:rsid w:val="001252FC"/>
    <w:rsid w:val="0012757A"/>
    <w:rsid w:val="00131EEF"/>
    <w:rsid w:val="00132129"/>
    <w:rsid w:val="00140598"/>
    <w:rsid w:val="001470D8"/>
    <w:rsid w:val="00150F42"/>
    <w:rsid w:val="00161603"/>
    <w:rsid w:val="00162622"/>
    <w:rsid w:val="001707D4"/>
    <w:rsid w:val="00176E77"/>
    <w:rsid w:val="00192CBE"/>
    <w:rsid w:val="00194195"/>
    <w:rsid w:val="00194DF6"/>
    <w:rsid w:val="001966AA"/>
    <w:rsid w:val="001B37C3"/>
    <w:rsid w:val="001B7008"/>
    <w:rsid w:val="001B7191"/>
    <w:rsid w:val="001E019E"/>
    <w:rsid w:val="001E41AB"/>
    <w:rsid w:val="001F36BA"/>
    <w:rsid w:val="001F3EF2"/>
    <w:rsid w:val="002128CE"/>
    <w:rsid w:val="002138C5"/>
    <w:rsid w:val="00225C9E"/>
    <w:rsid w:val="00237802"/>
    <w:rsid w:val="00262883"/>
    <w:rsid w:val="00290207"/>
    <w:rsid w:val="00293AC5"/>
    <w:rsid w:val="002A5AEC"/>
    <w:rsid w:val="002B061A"/>
    <w:rsid w:val="002B7CF8"/>
    <w:rsid w:val="002C1040"/>
    <w:rsid w:val="002C34E6"/>
    <w:rsid w:val="002D6EF2"/>
    <w:rsid w:val="002E3E79"/>
    <w:rsid w:val="002F7660"/>
    <w:rsid w:val="00300D2B"/>
    <w:rsid w:val="00307645"/>
    <w:rsid w:val="0033293F"/>
    <w:rsid w:val="00336C3E"/>
    <w:rsid w:val="00340D9B"/>
    <w:rsid w:val="0035258B"/>
    <w:rsid w:val="00367D33"/>
    <w:rsid w:val="003717AE"/>
    <w:rsid w:val="00372204"/>
    <w:rsid w:val="0037277E"/>
    <w:rsid w:val="00383469"/>
    <w:rsid w:val="00384E69"/>
    <w:rsid w:val="003872C9"/>
    <w:rsid w:val="00397E8C"/>
    <w:rsid w:val="003B6A00"/>
    <w:rsid w:val="003C049F"/>
    <w:rsid w:val="003C0995"/>
    <w:rsid w:val="003C3326"/>
    <w:rsid w:val="003C34E1"/>
    <w:rsid w:val="003C7AE9"/>
    <w:rsid w:val="003D0EEF"/>
    <w:rsid w:val="003D694B"/>
    <w:rsid w:val="003E1CB6"/>
    <w:rsid w:val="004015D8"/>
    <w:rsid w:val="0040181D"/>
    <w:rsid w:val="00404804"/>
    <w:rsid w:val="00425838"/>
    <w:rsid w:val="0043421A"/>
    <w:rsid w:val="004408E6"/>
    <w:rsid w:val="00453EE1"/>
    <w:rsid w:val="00454B7B"/>
    <w:rsid w:val="00465437"/>
    <w:rsid w:val="0048216D"/>
    <w:rsid w:val="00486FCB"/>
    <w:rsid w:val="004A5EF0"/>
    <w:rsid w:val="004C5B29"/>
    <w:rsid w:val="004D0A9D"/>
    <w:rsid w:val="004E7C62"/>
    <w:rsid w:val="004F2460"/>
    <w:rsid w:val="00500C52"/>
    <w:rsid w:val="00502DF2"/>
    <w:rsid w:val="005307F4"/>
    <w:rsid w:val="00537BAB"/>
    <w:rsid w:val="0056463E"/>
    <w:rsid w:val="00592627"/>
    <w:rsid w:val="005A15FF"/>
    <w:rsid w:val="005A5540"/>
    <w:rsid w:val="005B1483"/>
    <w:rsid w:val="005C07F1"/>
    <w:rsid w:val="005C44E1"/>
    <w:rsid w:val="005F30C4"/>
    <w:rsid w:val="006018E4"/>
    <w:rsid w:val="00603397"/>
    <w:rsid w:val="00610F78"/>
    <w:rsid w:val="00623E13"/>
    <w:rsid w:val="006541FB"/>
    <w:rsid w:val="00676A42"/>
    <w:rsid w:val="00682326"/>
    <w:rsid w:val="00683BE7"/>
    <w:rsid w:val="00685FD9"/>
    <w:rsid w:val="006A4350"/>
    <w:rsid w:val="006D10C0"/>
    <w:rsid w:val="006D1155"/>
    <w:rsid w:val="006D7448"/>
    <w:rsid w:val="006E494D"/>
    <w:rsid w:val="006F7FC1"/>
    <w:rsid w:val="007010BA"/>
    <w:rsid w:val="00713DF3"/>
    <w:rsid w:val="00716540"/>
    <w:rsid w:val="007208D3"/>
    <w:rsid w:val="0072342B"/>
    <w:rsid w:val="00732A61"/>
    <w:rsid w:val="0076078D"/>
    <w:rsid w:val="00764A57"/>
    <w:rsid w:val="00770274"/>
    <w:rsid w:val="00775566"/>
    <w:rsid w:val="00777C6A"/>
    <w:rsid w:val="007926D2"/>
    <w:rsid w:val="00794693"/>
    <w:rsid w:val="007B40D7"/>
    <w:rsid w:val="007D2F33"/>
    <w:rsid w:val="007F1EE5"/>
    <w:rsid w:val="00834BB6"/>
    <w:rsid w:val="00852159"/>
    <w:rsid w:val="008558C1"/>
    <w:rsid w:val="00855C3A"/>
    <w:rsid w:val="00871F7B"/>
    <w:rsid w:val="00876E36"/>
    <w:rsid w:val="008833AD"/>
    <w:rsid w:val="008A7F38"/>
    <w:rsid w:val="008B5B54"/>
    <w:rsid w:val="008C6F1E"/>
    <w:rsid w:val="008D2AB3"/>
    <w:rsid w:val="008D3128"/>
    <w:rsid w:val="008D5B64"/>
    <w:rsid w:val="008E591C"/>
    <w:rsid w:val="008F2E78"/>
    <w:rsid w:val="0094005D"/>
    <w:rsid w:val="00941FE2"/>
    <w:rsid w:val="0097344E"/>
    <w:rsid w:val="00975955"/>
    <w:rsid w:val="009A1F3A"/>
    <w:rsid w:val="009A4F67"/>
    <w:rsid w:val="009B1270"/>
    <w:rsid w:val="009C2E5C"/>
    <w:rsid w:val="009C3CE6"/>
    <w:rsid w:val="009F3B6E"/>
    <w:rsid w:val="00A20274"/>
    <w:rsid w:val="00A2181F"/>
    <w:rsid w:val="00A267BF"/>
    <w:rsid w:val="00A3545D"/>
    <w:rsid w:val="00A45634"/>
    <w:rsid w:val="00A673D6"/>
    <w:rsid w:val="00AA0A84"/>
    <w:rsid w:val="00AB687D"/>
    <w:rsid w:val="00AE2499"/>
    <w:rsid w:val="00AE3E55"/>
    <w:rsid w:val="00B103DB"/>
    <w:rsid w:val="00B10A8D"/>
    <w:rsid w:val="00B11A78"/>
    <w:rsid w:val="00B270FD"/>
    <w:rsid w:val="00B34E8B"/>
    <w:rsid w:val="00B36147"/>
    <w:rsid w:val="00B51910"/>
    <w:rsid w:val="00B571EC"/>
    <w:rsid w:val="00B61ECA"/>
    <w:rsid w:val="00B63CB0"/>
    <w:rsid w:val="00B6574E"/>
    <w:rsid w:val="00B87503"/>
    <w:rsid w:val="00B94677"/>
    <w:rsid w:val="00B94AA1"/>
    <w:rsid w:val="00BA6868"/>
    <w:rsid w:val="00BB347C"/>
    <w:rsid w:val="00BB7BA9"/>
    <w:rsid w:val="00BC1EB7"/>
    <w:rsid w:val="00BC6703"/>
    <w:rsid w:val="00BD17F0"/>
    <w:rsid w:val="00BD4A32"/>
    <w:rsid w:val="00BD7192"/>
    <w:rsid w:val="00BF546B"/>
    <w:rsid w:val="00C013A0"/>
    <w:rsid w:val="00C21582"/>
    <w:rsid w:val="00C22AC9"/>
    <w:rsid w:val="00C31E41"/>
    <w:rsid w:val="00C40323"/>
    <w:rsid w:val="00C407DF"/>
    <w:rsid w:val="00C43EF1"/>
    <w:rsid w:val="00C621C9"/>
    <w:rsid w:val="00C72085"/>
    <w:rsid w:val="00C8706B"/>
    <w:rsid w:val="00C870D8"/>
    <w:rsid w:val="00C9612B"/>
    <w:rsid w:val="00CB41D5"/>
    <w:rsid w:val="00CB5FDD"/>
    <w:rsid w:val="00CD3FA6"/>
    <w:rsid w:val="00CD49AA"/>
    <w:rsid w:val="00CE0BD8"/>
    <w:rsid w:val="00CE41D4"/>
    <w:rsid w:val="00CF72A3"/>
    <w:rsid w:val="00D0533A"/>
    <w:rsid w:val="00D12AA9"/>
    <w:rsid w:val="00D34EC7"/>
    <w:rsid w:val="00D42084"/>
    <w:rsid w:val="00D60D60"/>
    <w:rsid w:val="00D77001"/>
    <w:rsid w:val="00D83622"/>
    <w:rsid w:val="00D85A7C"/>
    <w:rsid w:val="00D9084D"/>
    <w:rsid w:val="00D92881"/>
    <w:rsid w:val="00DB1EDC"/>
    <w:rsid w:val="00DB2041"/>
    <w:rsid w:val="00DB6717"/>
    <w:rsid w:val="00DE18CC"/>
    <w:rsid w:val="00DF0E71"/>
    <w:rsid w:val="00E013DF"/>
    <w:rsid w:val="00E06521"/>
    <w:rsid w:val="00E06DC1"/>
    <w:rsid w:val="00E100F4"/>
    <w:rsid w:val="00E67414"/>
    <w:rsid w:val="00E679A5"/>
    <w:rsid w:val="00E71A2A"/>
    <w:rsid w:val="00E81BA9"/>
    <w:rsid w:val="00E82F9A"/>
    <w:rsid w:val="00EA4BAA"/>
    <w:rsid w:val="00EC15F2"/>
    <w:rsid w:val="00EC34BD"/>
    <w:rsid w:val="00EE5374"/>
    <w:rsid w:val="00EF2525"/>
    <w:rsid w:val="00F03AA8"/>
    <w:rsid w:val="00F3673B"/>
    <w:rsid w:val="00F4746B"/>
    <w:rsid w:val="00F513B3"/>
    <w:rsid w:val="00F572F2"/>
    <w:rsid w:val="00F633DD"/>
    <w:rsid w:val="00F81894"/>
    <w:rsid w:val="00F9051A"/>
    <w:rsid w:val="00FA69DA"/>
    <w:rsid w:val="00FB2C31"/>
    <w:rsid w:val="00FB2D1F"/>
    <w:rsid w:val="00FE2D58"/>
    <w:rsid w:val="00FF77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B0E892-A443-4563-A2C0-0C6AB715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3C7AE9"/>
    <w:pPr>
      <w:spacing w:after="0" w:line="240" w:lineRule="auto"/>
      <w:ind w:left="708"/>
    </w:pPr>
    <w:rPr>
      <w:rFonts w:ascii="Consolas" w:hAnsi="Consolas"/>
      <w:lang w:val="en-GB"/>
    </w:rPr>
  </w:style>
  <w:style w:type="table" w:styleId="TableGrid">
    <w:name w:val="Table Grid"/>
    <w:basedOn w:val="TableNormal"/>
    <w:uiPriority w:val="39"/>
    <w:rsid w:val="002F7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3C7AE9"/>
    <w:rPr>
      <w:rFonts w:ascii="Consolas" w:hAnsi="Consolas"/>
      <w:lang w:val="en-GB"/>
    </w:rPr>
  </w:style>
  <w:style w:type="paragraph" w:customStyle="1" w:styleId="tutorialText">
    <w:name w:val="tutorialText"/>
    <w:basedOn w:val="Normal"/>
    <w:link w:val="tutorialTextChar"/>
    <w:qFormat/>
    <w:rsid w:val="00F3673B"/>
    <w:pPr>
      <w:jc w:val="both"/>
    </w:pPr>
    <w:rPr>
      <w:rFonts w:ascii="Times New Roman" w:hAnsi="Times New Roman"/>
      <w:lang w:val="en-GB"/>
    </w:rPr>
  </w:style>
  <w:style w:type="character" w:customStyle="1" w:styleId="codeword">
    <w:name w:val="codeword"/>
    <w:basedOn w:val="codeChar"/>
    <w:uiPriority w:val="1"/>
    <w:qFormat/>
    <w:rsid w:val="003B6A00"/>
    <w:rPr>
      <w:rFonts w:ascii="Consolas" w:hAnsi="Consolas"/>
      <w:lang w:val="en-GB"/>
    </w:rPr>
  </w:style>
  <w:style w:type="character" w:customStyle="1" w:styleId="tutorialTextChar">
    <w:name w:val="tutorialText Char"/>
    <w:basedOn w:val="DefaultParagraphFont"/>
    <w:link w:val="tutorialText"/>
    <w:rsid w:val="00F3673B"/>
    <w:rPr>
      <w:rFonts w:ascii="Times New Roman" w:hAnsi="Times New Roman"/>
      <w:lang w:val="en-GB"/>
    </w:rPr>
  </w:style>
  <w:style w:type="paragraph" w:customStyle="1" w:styleId="codepar">
    <w:name w:val="codepar"/>
    <w:basedOn w:val="code"/>
    <w:link w:val="codeparChar"/>
    <w:qFormat/>
    <w:rsid w:val="00DF0E71"/>
  </w:style>
  <w:style w:type="character" w:customStyle="1" w:styleId="codeparChar">
    <w:name w:val="codepar Char"/>
    <w:basedOn w:val="codeChar"/>
    <w:link w:val="codepar"/>
    <w:rsid w:val="00DF0E71"/>
    <w:rPr>
      <w:rFonts w:ascii="Consolas" w:hAnsi="Consolas"/>
      <w:lang w:val="en-GB"/>
    </w:rPr>
  </w:style>
  <w:style w:type="paragraph" w:styleId="BalloonText">
    <w:name w:val="Balloon Text"/>
    <w:basedOn w:val="Normal"/>
    <w:link w:val="BalloonTextChar"/>
    <w:uiPriority w:val="99"/>
    <w:semiHidden/>
    <w:unhideWhenUsed/>
    <w:rsid w:val="0013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73009-BAAD-43C7-A451-9BF1AA31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1</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Witsenburg</dc:creator>
  <cp:keywords/>
  <dc:description/>
  <cp:lastModifiedBy>Microsoft account</cp:lastModifiedBy>
  <cp:revision>59</cp:revision>
  <dcterms:created xsi:type="dcterms:W3CDTF">2014-05-07T12:49:00Z</dcterms:created>
  <dcterms:modified xsi:type="dcterms:W3CDTF">2014-08-21T13:02:00Z</dcterms:modified>
</cp:coreProperties>
</file>